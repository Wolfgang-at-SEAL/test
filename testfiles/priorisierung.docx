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58F" w:rsidRDefault="0074058F" w:rsidP="0074058F">
      <w:r>
        <w:t>Daniel</w:t>
      </w:r>
    </w:p>
    <w:p w:rsidR="0074058F" w:rsidRDefault="0074058F" w:rsidP="0074058F">
      <w:pPr>
        <w:pStyle w:val="Listenabsatz"/>
        <w:numPr>
          <w:ilvl w:val="0"/>
          <w:numId w:val="1"/>
        </w:numPr>
      </w:pPr>
      <w:ins w:id="0" w:author="Daniel Haberkorn" w:date="2011-11-03T17:48:00Z">
        <w:r>
          <w:t>BCXDC 3.0.0 (</w:t>
        </w:r>
        <w:proofErr w:type="spellStart"/>
        <w:r>
          <w:t>jrfcserver</w:t>
        </w:r>
        <w:proofErr w:type="spellEnd"/>
        <w:r>
          <w:t xml:space="preserve"> update)</w:t>
        </w:r>
      </w:ins>
      <w:r>
        <w:t xml:space="preserve"> Installer neu bauen</w:t>
      </w:r>
    </w:p>
    <w:p w:rsidR="0074058F" w:rsidRDefault="0074058F" w:rsidP="0074058F">
      <w:pPr>
        <w:pStyle w:val="Listenabsatz"/>
        <w:numPr>
          <w:ilvl w:val="0"/>
          <w:numId w:val="1"/>
        </w:numPr>
      </w:pPr>
      <w:r>
        <w:t>SUE-11052 - TeamCenter Jobs wiederholen (mit TR besprochen)</w:t>
      </w:r>
    </w:p>
    <w:p w:rsidR="0074058F" w:rsidRDefault="0074058F" w:rsidP="0074058F">
      <w:pPr>
        <w:pStyle w:val="Listenabsatz"/>
        <w:numPr>
          <w:ilvl w:val="0"/>
          <w:numId w:val="1"/>
        </w:numPr>
        <w:rPr>
          <w:del w:id="1" w:author="Daniel Haberkorn" w:date="2011-11-03T17:46:00Z"/>
        </w:rPr>
      </w:pPr>
      <w:r>
        <w:t>Sachs</w:t>
      </w:r>
    </w:p>
    <w:p w:rsidR="0074058F" w:rsidRDefault="0074058F" w:rsidP="0074058F">
      <w:pPr>
        <w:pStyle w:val="Listenabsatz"/>
        <w:numPr>
          <w:ilvl w:val="1"/>
          <w:numId w:val="1"/>
        </w:numPr>
      </w:pPr>
      <w:r>
        <w:t xml:space="preserve">SPS-32 Druckertreiber aktualisieren -&gt; PSCRIPT5 &amp; Co. </w:t>
      </w:r>
      <w:r>
        <w:cr/>
        <w:t>neues Paket SUE-11002</w:t>
      </w:r>
    </w:p>
    <w:p w:rsidR="0074058F" w:rsidRDefault="0074058F" w:rsidP="0074058F">
      <w:pPr>
        <w:pStyle w:val="Listenabsatz"/>
        <w:numPr>
          <w:ilvl w:val="1"/>
          <w:numId w:val="1"/>
        </w:numPr>
      </w:pPr>
      <w:r>
        <w:t xml:space="preserve">SACHS -&gt; Corel Draw Dokument / Word Dokument kann nicht gedruckt </w:t>
      </w:r>
      <w:r>
        <w:cr/>
        <w:t>werden.</w:t>
      </w:r>
    </w:p>
    <w:p w:rsidR="0074058F" w:rsidRDefault="0074058F" w:rsidP="0074058F">
      <w:pPr>
        <w:pStyle w:val="Listenabsatz"/>
        <w:numPr>
          <w:ilvl w:val="0"/>
          <w:numId w:val="1"/>
        </w:numPr>
      </w:pPr>
      <w:r>
        <w:t>RSC-193 Rowe RTL-Treiber (Stichwort Nasen)</w:t>
      </w:r>
    </w:p>
    <w:p w:rsidR="0074058F" w:rsidRDefault="0074058F" w:rsidP="0074058F">
      <w:pPr>
        <w:pStyle w:val="Listenabsatz"/>
        <w:numPr>
          <w:ilvl w:val="0"/>
          <w:numId w:val="1"/>
        </w:numPr>
      </w:pPr>
      <w:r>
        <w:t xml:space="preserve">CD-Produkt </w:t>
      </w:r>
      <w:proofErr w:type="spellStart"/>
      <w:r>
        <w:t>gXconvert</w:t>
      </w:r>
      <w:proofErr w:type="spellEnd"/>
      <w:r>
        <w:t xml:space="preserve"> (MSI statt </w:t>
      </w:r>
      <w:proofErr w:type="spellStart"/>
      <w:r>
        <w:t>Istallshield</w:t>
      </w:r>
      <w:proofErr w:type="spellEnd"/>
      <w:r>
        <w:t>)</w:t>
      </w:r>
    </w:p>
    <w:p w:rsidR="0074058F" w:rsidRDefault="0074058F" w:rsidP="0074058F">
      <w:pPr>
        <w:pStyle w:val="Listenabsatz"/>
        <w:numPr>
          <w:ilvl w:val="0"/>
          <w:numId w:val="2"/>
        </w:numPr>
      </w:pPr>
      <w:r>
        <w:t>3 Neue Tickets</w:t>
      </w:r>
    </w:p>
    <w:p w:rsidR="0074058F" w:rsidRDefault="0074058F" w:rsidP="0074058F"/>
    <w:p w:rsidR="0074058F" w:rsidRDefault="0074058F" w:rsidP="0074058F">
      <w:r>
        <w:t>Anne:</w:t>
      </w:r>
    </w:p>
    <w:p w:rsidR="0089273B" w:rsidRDefault="0089273B" w:rsidP="0074058F">
      <w:pPr>
        <w:pStyle w:val="Listenabsatz"/>
        <w:numPr>
          <w:ilvl w:val="0"/>
          <w:numId w:val="3"/>
        </w:numPr>
      </w:pPr>
      <w:r>
        <w:t>Sealservice Doku zurückstellen</w:t>
      </w:r>
    </w:p>
    <w:p w:rsidR="009C4334" w:rsidRDefault="009C4334" w:rsidP="0074058F">
      <w:pPr>
        <w:pStyle w:val="Listenabsatz"/>
        <w:numPr>
          <w:ilvl w:val="0"/>
          <w:numId w:val="3"/>
        </w:numPr>
      </w:pPr>
      <w:r>
        <w:t>DPF4C Doku als wichtigstes</w:t>
      </w:r>
    </w:p>
    <w:p w:rsidR="009C4334" w:rsidRDefault="009C4334" w:rsidP="0074058F">
      <w:pPr>
        <w:pStyle w:val="Listenabsatz"/>
        <w:numPr>
          <w:ilvl w:val="0"/>
          <w:numId w:val="3"/>
        </w:numPr>
      </w:pPr>
    </w:p>
    <w:p w:rsidR="0089273B" w:rsidRDefault="0089273B" w:rsidP="0089273B">
      <w:pPr>
        <w:pStyle w:val="Listenabsatz"/>
      </w:pPr>
    </w:p>
    <w:p w:rsidR="0074058F" w:rsidRDefault="0074058F" w:rsidP="0074058F">
      <w:r>
        <w:t>WD</w:t>
      </w:r>
    </w:p>
    <w:p w:rsidR="0074058F" w:rsidRDefault="0074058F" w:rsidP="0074058F">
      <w:r>
        <w:t>PDF-440  SEAL  -  Major - Created: Stempeln mit JPEG-Dateien</w:t>
      </w:r>
    </w:p>
    <w:p w:rsidR="0074058F" w:rsidRDefault="0074058F" w:rsidP="0074058F">
      <w:r>
        <w:t xml:space="preserve">PDF-434 Stempeln mit PDF mit </w:t>
      </w:r>
      <w:proofErr w:type="spellStart"/>
      <w:r>
        <w:t>Rotateflag</w:t>
      </w:r>
      <w:proofErr w:type="spellEnd"/>
      <w:r>
        <w:t xml:space="preserve"> ist fehlerhaft</w:t>
      </w:r>
    </w:p>
    <w:p w:rsidR="0074058F" w:rsidRDefault="0074058F" w:rsidP="0074058F">
      <w:r>
        <w:t>Behandlung von XFA-PDFs: Erkennung  XFA-PDFs, Zulassen von echten PDFs mit XFA-Anteilen</w:t>
      </w:r>
    </w:p>
    <w:p w:rsidR="0074058F" w:rsidRDefault="0074058F" w:rsidP="0074058F">
      <w:proofErr w:type="spellStart"/>
      <w:r>
        <w:t>PDFTools</w:t>
      </w:r>
      <w:proofErr w:type="spellEnd"/>
      <w:r>
        <w:t xml:space="preserve"> auf HFT-Mechanismus umstellen und APDFL 9.1.0 p4x verwenden;</w:t>
      </w:r>
    </w:p>
    <w:p w:rsidR="0074058F" w:rsidRDefault="0074058F" w:rsidP="0074058F">
      <w:r>
        <w:t xml:space="preserve">Konzept strukturierte Dokumente: </w:t>
      </w:r>
      <w:proofErr w:type="spellStart"/>
      <w:r>
        <w:t>PortableCollections</w:t>
      </w:r>
      <w:proofErr w:type="spellEnd"/>
      <w:r>
        <w:t xml:space="preserve"> und </w:t>
      </w:r>
      <w:proofErr w:type="spellStart"/>
      <w:r>
        <w:t>OfficeDokumente</w:t>
      </w:r>
      <w:proofErr w:type="spellEnd"/>
      <w:r>
        <w:t xml:space="preserve"> </w:t>
      </w:r>
      <w:proofErr w:type="spellStart"/>
      <w:r>
        <w:t>strukt</w:t>
      </w:r>
      <w:proofErr w:type="spellEnd"/>
      <w:r>
        <w:t>. Beschreiben</w:t>
      </w:r>
    </w:p>
    <w:p w:rsidR="0074058F" w:rsidRDefault="0074058F" w:rsidP="0074058F">
      <w:r>
        <w:t>APP-185 Passwortgeschützte PowerPoints vernünftig öffnen</w:t>
      </w:r>
    </w:p>
    <w:p w:rsidR="0074058F" w:rsidRDefault="0074058F" w:rsidP="0074058F"/>
    <w:p w:rsidR="0074058F" w:rsidRDefault="0074058F" w:rsidP="0074058F">
      <w:r>
        <w:t>FL</w:t>
      </w:r>
    </w:p>
    <w:p w:rsidR="0089273B" w:rsidRDefault="0089273B" w:rsidP="0074058F">
      <w:r>
        <w:t>Kein Platz</w:t>
      </w:r>
    </w:p>
    <w:p w:rsidR="0089273B" w:rsidRDefault="0089273B" w:rsidP="0074058F"/>
    <w:p w:rsidR="0089273B" w:rsidRDefault="0089273B" w:rsidP="0074058F">
      <w:r>
        <w:t>WL</w:t>
      </w:r>
    </w:p>
    <w:p w:rsidR="0089273B" w:rsidRDefault="0089273B" w:rsidP="0074058F">
      <w:r>
        <w:t>Kein Platz</w:t>
      </w:r>
    </w:p>
    <w:p w:rsidR="0074058F" w:rsidRDefault="0074058F" w:rsidP="0074058F"/>
    <w:p w:rsidR="0074058F" w:rsidRPr="00202A39" w:rsidRDefault="0074058F" w:rsidP="0074058F">
      <w:r>
        <w:t>DPF4View native Wus?</w:t>
      </w:r>
    </w:p>
    <w:p w:rsidR="00480CB9" w:rsidRDefault="00480CB9" w:rsidP="007D1694"/>
    <w:sectPr w:rsidR="00480CB9" w:rsidSect="00C8274B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334" w:rsidRDefault="009C4334" w:rsidP="006F1909">
      <w:r>
        <w:separator/>
      </w:r>
    </w:p>
  </w:endnote>
  <w:endnote w:type="continuationSeparator" w:id="0">
    <w:p w:rsidR="009C4334" w:rsidRDefault="009C4334" w:rsidP="006F19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00"/>
    </w:tblPr>
    <w:tblGrid>
      <w:gridCol w:w="3794"/>
      <w:gridCol w:w="2268"/>
      <w:gridCol w:w="3791"/>
    </w:tblGrid>
    <w:tr w:rsidR="009C4334" w:rsidRPr="00C8274B" w:rsidTr="00CA3836">
      <w:tc>
        <w:tcPr>
          <w:tcW w:w="3794" w:type="dxa"/>
          <w:tcBorders>
            <w:top w:val="single" w:sz="4" w:space="0" w:color="auto"/>
          </w:tcBorders>
          <w:vAlign w:val="center"/>
        </w:tcPr>
        <w:p w:rsidR="009C4334" w:rsidRPr="009C52B3" w:rsidRDefault="009C4334" w:rsidP="00C8274B">
          <w:fldSimple w:instr=" PAGE ">
            <w:r>
              <w:rPr>
                <w:noProof/>
              </w:rPr>
              <w:t>2</w:t>
            </w:r>
          </w:fldSimple>
          <w:r w:rsidRPr="009C52B3">
            <w:t>/</w:t>
          </w:r>
          <w:fldSimple w:instr=" NUMPAGES ">
            <w:r>
              <w:rPr>
                <w:noProof/>
              </w:rPr>
              <w:t>2</w:t>
            </w:r>
          </w:fldSimple>
        </w:p>
      </w:tc>
      <w:tc>
        <w:tcPr>
          <w:tcW w:w="2268" w:type="dxa"/>
          <w:tcBorders>
            <w:top w:val="single" w:sz="4" w:space="0" w:color="auto"/>
          </w:tcBorders>
          <w:vAlign w:val="center"/>
        </w:tcPr>
        <w:p w:rsidR="009C4334" w:rsidRPr="009C52B3" w:rsidRDefault="009C4334" w:rsidP="00CA3836">
          <w:pPr>
            <w:tabs>
              <w:tab w:val="center" w:pos="1026"/>
            </w:tabs>
          </w:pPr>
          <w:r>
            <w:tab/>
          </w:r>
          <w:fldSimple w:instr=" SAVEDATE  \@ &quot;dd.MM.yyyy&quot;  \* MERGEFORMAT ">
            <w:r>
              <w:rPr>
                <w:noProof/>
              </w:rPr>
              <w:t>00.00.0000</w:t>
            </w:r>
          </w:fldSimple>
        </w:p>
      </w:tc>
      <w:tc>
        <w:tcPr>
          <w:tcW w:w="3791" w:type="dxa"/>
          <w:tcBorders>
            <w:top w:val="single" w:sz="4" w:space="0" w:color="auto"/>
          </w:tcBorders>
          <w:vAlign w:val="center"/>
        </w:tcPr>
        <w:p w:rsidR="009C4334" w:rsidRPr="009C52B3" w:rsidRDefault="009C4334" w:rsidP="00477636">
          <w:pPr>
            <w:jc w:val="right"/>
          </w:pPr>
          <w:sdt>
            <w:sdtPr>
              <w:alias w:val="Firma"/>
              <w:id w:val="3098976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Pr="009C52B3">
                <w:t>SEAL Systems</w:t>
              </w:r>
            </w:sdtContent>
          </w:sdt>
          <w:r w:rsidRPr="009C52B3">
            <w:t xml:space="preserve">; </w:t>
          </w:r>
          <w:sdt>
            <w:sdtPr>
              <w:alias w:val="Autor"/>
              <w:id w:val="34872628"/>
              <w:placeholder>
                <w:docPart w:val="3CD0CC5BCBE44F1E8F535D23E2157BA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t>Wolfgang Lang</w:t>
              </w:r>
            </w:sdtContent>
          </w:sdt>
        </w:p>
      </w:tc>
    </w:tr>
    <w:tr w:rsidR="009C4334" w:rsidRPr="00C8274B" w:rsidTr="00C8274B">
      <w:tc>
        <w:tcPr>
          <w:tcW w:w="9853" w:type="dxa"/>
          <w:gridSpan w:val="3"/>
        </w:tcPr>
        <w:p w:rsidR="009C4334" w:rsidRDefault="009C4334" w:rsidP="002327B6">
          <w:pPr>
            <w:pStyle w:val="FuzeileDateiname"/>
            <w:rPr>
              <w:sz w:val="16"/>
            </w:rPr>
          </w:pPr>
          <w:fldSimple w:instr=" FILENAME \p \* LOWER \* MERGEFORMAT ">
            <w:r>
              <w:rPr>
                <w:noProof/>
              </w:rPr>
              <w:t>c:\dokumente und einstellungen\poersch\anwendungsdaten\microsoft\templates\normal.dotm</w:t>
            </w:r>
          </w:fldSimple>
        </w:p>
      </w:tc>
    </w:tr>
  </w:tbl>
  <w:p w:rsidR="009C4334" w:rsidRPr="00C8274B" w:rsidRDefault="009C4334" w:rsidP="00C8274B">
    <w:pPr>
      <w:pStyle w:val="Fuzeile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00"/>
    </w:tblPr>
    <w:tblGrid>
      <w:gridCol w:w="3794"/>
      <w:gridCol w:w="2268"/>
      <w:gridCol w:w="3685"/>
    </w:tblGrid>
    <w:tr w:rsidR="009C4334" w:rsidRPr="00C8274B" w:rsidTr="00CA3836">
      <w:tc>
        <w:tcPr>
          <w:tcW w:w="3794" w:type="dxa"/>
          <w:tcBorders>
            <w:top w:val="single" w:sz="4" w:space="0" w:color="auto"/>
          </w:tcBorders>
        </w:tcPr>
        <w:p w:rsidR="009C4334" w:rsidRPr="009C52B3" w:rsidRDefault="009C4334" w:rsidP="00477636">
          <w:sdt>
            <w:sdtPr>
              <w:alias w:val="Firma"/>
              <w:id w:val="34872606"/>
              <w:placeholder>
                <w:docPart w:val="A277F7DFA7D249C382102F67F9EC1070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>
                <w:t>SEAL Systems</w:t>
              </w:r>
            </w:sdtContent>
          </w:sdt>
          <w:r w:rsidRPr="009C52B3">
            <w:t xml:space="preserve">; </w:t>
          </w:r>
          <w:sdt>
            <w:sdtPr>
              <w:alias w:val="Autor"/>
              <w:id w:val="34872610"/>
              <w:placeholder>
                <w:docPart w:val="9F045DDA6DE54301853E10188007B7B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t>Wolfgang Lang</w:t>
              </w:r>
            </w:sdtContent>
          </w:sdt>
        </w:p>
      </w:tc>
      <w:tc>
        <w:tcPr>
          <w:tcW w:w="2268" w:type="dxa"/>
          <w:tcBorders>
            <w:top w:val="single" w:sz="4" w:space="0" w:color="auto"/>
          </w:tcBorders>
          <w:vAlign w:val="center"/>
        </w:tcPr>
        <w:p w:rsidR="009C4334" w:rsidRPr="009C52B3" w:rsidRDefault="009C4334" w:rsidP="00B716AE">
          <w:pPr>
            <w:tabs>
              <w:tab w:val="center" w:pos="1026"/>
            </w:tabs>
          </w:pPr>
          <w:r>
            <w:tab/>
          </w:r>
          <w:fldSimple w:instr=" SAVEDATE  \@ &quot;dd.MM.yyyy&quot;  \* MERGEFORMAT ">
            <w:r>
              <w:rPr>
                <w:noProof/>
              </w:rPr>
              <w:t>00.00.0000</w:t>
            </w:r>
          </w:fldSimple>
        </w:p>
      </w:tc>
      <w:tc>
        <w:tcPr>
          <w:tcW w:w="3685" w:type="dxa"/>
          <w:tcBorders>
            <w:top w:val="single" w:sz="4" w:space="0" w:color="auto"/>
          </w:tcBorders>
          <w:vAlign w:val="center"/>
        </w:tcPr>
        <w:p w:rsidR="009C4334" w:rsidRPr="009C52B3" w:rsidRDefault="009C4334" w:rsidP="00C8274B">
          <w:pPr>
            <w:jc w:val="right"/>
          </w:pPr>
          <w:fldSimple w:instr=" PAGE ">
            <w:r w:rsidR="00DE388C">
              <w:rPr>
                <w:noProof/>
              </w:rPr>
              <w:t>1</w:t>
            </w:r>
          </w:fldSimple>
          <w:r w:rsidRPr="009C52B3">
            <w:t>/</w:t>
          </w:r>
          <w:fldSimple w:instr=" NUMPAGES ">
            <w:r w:rsidR="00DE388C">
              <w:rPr>
                <w:noProof/>
              </w:rPr>
              <w:t>1</w:t>
            </w:r>
          </w:fldSimple>
        </w:p>
      </w:tc>
    </w:tr>
    <w:tr w:rsidR="009C4334" w:rsidRPr="00C8274B" w:rsidTr="00F370D4">
      <w:tc>
        <w:tcPr>
          <w:tcW w:w="9747" w:type="dxa"/>
          <w:gridSpan w:val="3"/>
        </w:tcPr>
        <w:p w:rsidR="009C4334" w:rsidRDefault="009C4334" w:rsidP="002327B6">
          <w:pPr>
            <w:pStyle w:val="FuzeileDateiname"/>
            <w:rPr>
              <w:sz w:val="16"/>
            </w:rPr>
          </w:pPr>
          <w:fldSimple w:instr=" FILENAME \p \* LOWER \* MERGEFORMAT ">
            <w:r>
              <w:rPr>
                <w:noProof/>
              </w:rPr>
              <w:t>c:\dokumente und einstellungen\poersch\anwendungsdaten\microsoft\templates\normal.dotm</w:t>
            </w:r>
          </w:fldSimple>
        </w:p>
      </w:tc>
    </w:tr>
  </w:tbl>
  <w:p w:rsidR="009C4334" w:rsidRPr="008D6C24" w:rsidRDefault="009C4334" w:rsidP="00B95131">
    <w:pPr>
      <w:tabs>
        <w:tab w:val="center" w:pos="4820"/>
        <w:tab w:val="right" w:pos="9639"/>
      </w:tabs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334" w:rsidRDefault="009C4334" w:rsidP="006F1909">
      <w:r>
        <w:separator/>
      </w:r>
    </w:p>
  </w:footnote>
  <w:footnote w:type="continuationSeparator" w:id="0">
    <w:p w:rsidR="009C4334" w:rsidRDefault="009C4334" w:rsidP="006F19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36"/>
      <w:gridCol w:w="6311"/>
    </w:tblGrid>
    <w:tr w:rsidR="009C4334" w:rsidTr="00C8274B">
      <w:trPr>
        <w:trHeight w:val="851"/>
      </w:trPr>
      <w:tc>
        <w:tcPr>
          <w:tcW w:w="0" w:type="auto"/>
          <w:vAlign w:val="center"/>
        </w:tcPr>
        <w:p w:rsidR="009C4334" w:rsidRDefault="009C4334" w:rsidP="00B95131">
          <w:pPr>
            <w:pStyle w:val="Kopfzeile"/>
            <w:spacing w:after="120"/>
            <w:jc w:val="center"/>
          </w:pPr>
          <w:r w:rsidRPr="00F37221">
            <w:rPr>
              <w:noProof/>
              <w:lang w:eastAsia="de-DE"/>
            </w:rPr>
            <w:drawing>
              <wp:inline distT="0" distB="0" distL="0" distR="0">
                <wp:extent cx="2025650" cy="412750"/>
                <wp:effectExtent l="19050" t="0" r="0" b="0"/>
                <wp:docPr id="3" name="Bild 4" descr="../../office/grafiken/seal/SEAL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../../office/grafiken/seal/SEAL.w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56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11" w:type="dxa"/>
          <w:vAlign w:val="bottom"/>
        </w:tcPr>
        <w:p w:rsidR="009C4334" w:rsidRDefault="009C4334" w:rsidP="00C8274B">
          <w:pPr>
            <w:jc w:val="right"/>
          </w:pPr>
        </w:p>
      </w:tc>
    </w:tr>
  </w:tbl>
  <w:p w:rsidR="009C4334" w:rsidRPr="00F370D4" w:rsidRDefault="009C4334" w:rsidP="00F370D4">
    <w:pPr>
      <w:pStyle w:val="Kopfzeile"/>
      <w:spacing w:after="120"/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311"/>
      <w:gridCol w:w="3436"/>
    </w:tblGrid>
    <w:tr w:rsidR="009C4334" w:rsidTr="00C8274B">
      <w:trPr>
        <w:trHeight w:val="851"/>
      </w:trPr>
      <w:tc>
        <w:tcPr>
          <w:tcW w:w="6311" w:type="dxa"/>
          <w:vAlign w:val="bottom"/>
        </w:tcPr>
        <w:p w:rsidR="009C4334" w:rsidRDefault="009C4334" w:rsidP="00B95131">
          <w:pPr>
            <w:jc w:val="right"/>
          </w:pPr>
        </w:p>
      </w:tc>
      <w:tc>
        <w:tcPr>
          <w:tcW w:w="3402" w:type="dxa"/>
          <w:vAlign w:val="center"/>
        </w:tcPr>
        <w:p w:rsidR="009C4334" w:rsidRDefault="009C4334" w:rsidP="00C8274B">
          <w:pPr>
            <w:pStyle w:val="Kopfzeile"/>
            <w:spacing w:after="120"/>
            <w:jc w:val="center"/>
          </w:pPr>
          <w:r w:rsidRPr="00B95131">
            <w:rPr>
              <w:noProof/>
              <w:lang w:eastAsia="de-DE"/>
            </w:rPr>
            <w:drawing>
              <wp:inline distT="0" distB="0" distL="0" distR="0">
                <wp:extent cx="2025650" cy="412750"/>
                <wp:effectExtent l="19050" t="0" r="0" b="0"/>
                <wp:docPr id="6" name="Bild 4" descr="../../office/grafiken/seal/SEAL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../../office/grafiken/seal/SEAL.w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56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C4334" w:rsidRPr="00C8274B" w:rsidRDefault="009C4334" w:rsidP="00B95131">
    <w:pPr>
      <w:pStyle w:val="Kopfzeile"/>
      <w:spacing w:after="12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25ABA"/>
    <w:multiLevelType w:val="hybridMultilevel"/>
    <w:tmpl w:val="0520EFBA"/>
    <w:lvl w:ilvl="0" w:tplc="8A80C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22B30"/>
    <w:multiLevelType w:val="hybridMultilevel"/>
    <w:tmpl w:val="393E7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0F7476"/>
    <w:multiLevelType w:val="hybridMultilevel"/>
    <w:tmpl w:val="11844C3E"/>
    <w:lvl w:ilvl="0" w:tplc="A202B2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/>
  <w:rsids>
    <w:rsidRoot w:val="0089273B"/>
    <w:rsid w:val="00046D06"/>
    <w:rsid w:val="000A5E6A"/>
    <w:rsid w:val="001027F3"/>
    <w:rsid w:val="00140122"/>
    <w:rsid w:val="00172366"/>
    <w:rsid w:val="0019178F"/>
    <w:rsid w:val="001F3A82"/>
    <w:rsid w:val="002327B6"/>
    <w:rsid w:val="00287842"/>
    <w:rsid w:val="002B2640"/>
    <w:rsid w:val="002E0C51"/>
    <w:rsid w:val="003261CD"/>
    <w:rsid w:val="0037786F"/>
    <w:rsid w:val="003C51EB"/>
    <w:rsid w:val="00405C2C"/>
    <w:rsid w:val="00467CF8"/>
    <w:rsid w:val="00474CC6"/>
    <w:rsid w:val="00477636"/>
    <w:rsid w:val="00480CB9"/>
    <w:rsid w:val="00497CD5"/>
    <w:rsid w:val="004E1C97"/>
    <w:rsid w:val="004F22E1"/>
    <w:rsid w:val="005264A7"/>
    <w:rsid w:val="00591EC9"/>
    <w:rsid w:val="005B2C62"/>
    <w:rsid w:val="005B7193"/>
    <w:rsid w:val="005F2DF0"/>
    <w:rsid w:val="006640FC"/>
    <w:rsid w:val="00694C45"/>
    <w:rsid w:val="006F1909"/>
    <w:rsid w:val="00701B3F"/>
    <w:rsid w:val="00713CB2"/>
    <w:rsid w:val="0074058F"/>
    <w:rsid w:val="007D1694"/>
    <w:rsid w:val="00821D27"/>
    <w:rsid w:val="00843D82"/>
    <w:rsid w:val="0089273B"/>
    <w:rsid w:val="008A6323"/>
    <w:rsid w:val="008D503D"/>
    <w:rsid w:val="008D6C24"/>
    <w:rsid w:val="009511F3"/>
    <w:rsid w:val="009925A7"/>
    <w:rsid w:val="009A4B81"/>
    <w:rsid w:val="009B11FA"/>
    <w:rsid w:val="009C4334"/>
    <w:rsid w:val="009C52B3"/>
    <w:rsid w:val="009E0EDD"/>
    <w:rsid w:val="00A22CEF"/>
    <w:rsid w:val="00A50E71"/>
    <w:rsid w:val="00AD0977"/>
    <w:rsid w:val="00AE2C6E"/>
    <w:rsid w:val="00B044DE"/>
    <w:rsid w:val="00B42989"/>
    <w:rsid w:val="00B434A9"/>
    <w:rsid w:val="00B51516"/>
    <w:rsid w:val="00B716AE"/>
    <w:rsid w:val="00B95131"/>
    <w:rsid w:val="00BA1B17"/>
    <w:rsid w:val="00BB04F5"/>
    <w:rsid w:val="00C8274B"/>
    <w:rsid w:val="00CA26CF"/>
    <w:rsid w:val="00CA3836"/>
    <w:rsid w:val="00CD0B5A"/>
    <w:rsid w:val="00CF1C86"/>
    <w:rsid w:val="00D677A9"/>
    <w:rsid w:val="00DA770E"/>
    <w:rsid w:val="00DC3505"/>
    <w:rsid w:val="00DE388C"/>
    <w:rsid w:val="00DF3A77"/>
    <w:rsid w:val="00F127F3"/>
    <w:rsid w:val="00F17124"/>
    <w:rsid w:val="00F32C02"/>
    <w:rsid w:val="00F370D4"/>
    <w:rsid w:val="00F37221"/>
    <w:rsid w:val="00F67220"/>
    <w:rsid w:val="00FE6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3836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776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77636"/>
    <w:pPr>
      <w:spacing w:before="200"/>
      <w:outlineLvl w:val="1"/>
    </w:pPr>
    <w:rPr>
      <w:bCs w:val="0"/>
      <w:color w:val="4F81BD" w:themeColor="accent1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77636"/>
    <w:pPr>
      <w:outlineLvl w:val="2"/>
    </w:pPr>
    <w:rPr>
      <w:bCs/>
      <w:sz w:val="2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77636"/>
    <w:pPr>
      <w:outlineLvl w:val="3"/>
    </w:pPr>
    <w:rPr>
      <w:bCs w:val="0"/>
      <w:i/>
      <w:iCs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77636"/>
    <w:pPr>
      <w:outlineLvl w:val="4"/>
    </w:pPr>
    <w:rPr>
      <w:b w:val="0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77636"/>
    <w:pPr>
      <w:outlineLvl w:val="5"/>
    </w:pPr>
    <w:rPr>
      <w:i w:val="0"/>
      <w:iCs w:val="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7763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76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F1909"/>
  </w:style>
  <w:style w:type="paragraph" w:styleId="Fuzeile">
    <w:name w:val="footer"/>
    <w:basedOn w:val="Standard"/>
    <w:link w:val="FuzeileZchn"/>
    <w:uiPriority w:val="99"/>
    <w:unhideWhenUsed/>
    <w:rsid w:val="004776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F190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63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1909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77636"/>
    <w:rPr>
      <w:color w:val="808080"/>
    </w:rPr>
  </w:style>
  <w:style w:type="table" w:styleId="Tabellengitternetz">
    <w:name w:val="Table Grid"/>
    <w:basedOn w:val="NormaleTabelle"/>
    <w:uiPriority w:val="59"/>
    <w:rsid w:val="004776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rsid w:val="00843D82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477636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7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77636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77636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7636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77636"/>
    <w:rPr>
      <w:rFonts w:asciiTheme="majorHAnsi" w:eastAsiaTheme="majorEastAsia" w:hAnsiTheme="majorHAnsi" w:cstheme="majorBidi"/>
      <w:b/>
      <w:i/>
      <w:iCs/>
      <w:color w:val="4F81BD" w:themeColor="accent1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77636"/>
    <w:rPr>
      <w:rFonts w:asciiTheme="majorHAnsi" w:eastAsiaTheme="majorEastAsia" w:hAnsiTheme="majorHAnsi" w:cstheme="majorBidi"/>
      <w:i/>
      <w:iCs/>
      <w:color w:val="4F81BD" w:themeColor="accent1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77636"/>
    <w:rPr>
      <w:rFonts w:asciiTheme="majorHAnsi" w:eastAsiaTheme="majorEastAsia" w:hAnsiTheme="majorHAnsi" w:cstheme="majorBidi"/>
      <w:color w:val="4F81BD" w:themeColor="accent1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47763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7763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77636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477636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477636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unhideWhenUsed/>
    <w:rsid w:val="00477636"/>
    <w:pPr>
      <w:spacing w:after="100"/>
      <w:ind w:left="1100"/>
    </w:pPr>
  </w:style>
  <w:style w:type="character" w:customStyle="1" w:styleId="berschrift7Zchn">
    <w:name w:val="Überschrift 7 Zchn"/>
    <w:basedOn w:val="Absatz-Standardschriftart"/>
    <w:link w:val="berschrift7"/>
    <w:uiPriority w:val="9"/>
    <w:rsid w:val="004776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FuzeileDateiname">
    <w:name w:val="Fußzeile Dateiname"/>
    <w:basedOn w:val="Fuzeile"/>
    <w:rsid w:val="002327B6"/>
    <w:rPr>
      <w:rFonts w:ascii="Courier New" w:hAnsi="Courier New"/>
      <w:sz w:val="12"/>
    </w:rPr>
  </w:style>
  <w:style w:type="paragraph" w:styleId="Listenabsatz">
    <w:name w:val="List Paragraph"/>
    <w:basedOn w:val="Standard"/>
    <w:uiPriority w:val="34"/>
    <w:qFormat/>
    <w:rsid w:val="007405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Dokumente%20und%20Einstellungen\poersch\Anwendungsdaten\office\grafiken\seal\SEAL.wmf" TargetMode="External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C:\Dokumente%20und%20Einstellungen\poersch\Anwendungsdaten\office\grafiken\seal\SEAL.wmf" TargetMode="External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CD0CC5BCBE44F1E8F535D23E2157B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571340-019A-4E1B-AD8C-BBDE4F9BDD21}"/>
      </w:docPartPr>
      <w:docPartBody>
        <w:p w:rsidR="00000000" w:rsidRDefault="004B0847">
          <w:pPr>
            <w:pStyle w:val="3CD0CC5BCBE44F1E8F535D23E2157BA0"/>
          </w:pPr>
          <w:r w:rsidRPr="00CD505F">
            <w:rPr>
              <w:rStyle w:val="Platzhaltertext"/>
            </w:rPr>
            <w:t>[Autor]</w:t>
          </w:r>
        </w:p>
      </w:docPartBody>
    </w:docPart>
    <w:docPart>
      <w:docPartPr>
        <w:name w:val="A277F7DFA7D249C382102F67F9EC10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A6E95E-8C34-4256-B77D-4D5CA0DE5ADC}"/>
      </w:docPartPr>
      <w:docPartBody>
        <w:p w:rsidR="00000000" w:rsidRDefault="004B0847">
          <w:pPr>
            <w:pStyle w:val="A277F7DFA7D249C382102F67F9EC1070"/>
          </w:pPr>
          <w:r w:rsidRPr="00CD505F">
            <w:rPr>
              <w:rStyle w:val="Platzhaltertext"/>
            </w:rPr>
            <w:t>[Firma]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3CD0CC5BCBE44F1E8F535D23E2157BA0">
    <w:name w:val="3CD0CC5BCBE44F1E8F535D23E2157BA0"/>
  </w:style>
  <w:style w:type="paragraph" w:customStyle="1" w:styleId="A277F7DFA7D249C382102F67F9EC1070">
    <w:name w:val="A277F7DFA7D249C382102F67F9EC1070"/>
  </w:style>
  <w:style w:type="paragraph" w:customStyle="1" w:styleId="9F045DDA6DE54301853E10188007B7B2">
    <w:name w:val="9F045DDA6DE54301853E10188007B7B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AF5C9-5207-48EF-9645-E55D9A93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SEAL Systems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Wolfgang Lang</dc:creator>
  <cp:lastModifiedBy>Wolfgang Lang</cp:lastModifiedBy>
  <cp:revision>2</cp:revision>
  <dcterms:created xsi:type="dcterms:W3CDTF">2011-11-04T09:45:00Z</dcterms:created>
  <dcterms:modified xsi:type="dcterms:W3CDTF">2011-11-04T11:30:00Z</dcterms:modified>
</cp:coreProperties>
</file>