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B9" w:rsidRDefault="00CB53A4" w:rsidP="004A5316">
      <w:pPr>
        <w:pStyle w:val="berschrift1"/>
      </w:pPr>
      <w:r>
        <w:t>Meine Aufgaben im Basisteam</w:t>
      </w:r>
    </w:p>
    <w:p w:rsidR="0066740F" w:rsidRDefault="0066740F" w:rsidP="0066740F">
      <w:r>
        <w:t>Dieses Dokument listet alle Aufgaben die du derzeit als Entwickler im Basisteam hast (Aktuelle Projekte).</w:t>
      </w:r>
    </w:p>
    <w:p w:rsidR="0066740F" w:rsidRDefault="0066740F" w:rsidP="0066740F">
      <w:r>
        <w:t xml:space="preserve">Das schließt auch Aufgaben, Produkte, Pöstchen und Titel ein an denen </w:t>
      </w:r>
      <w:r w:rsidR="00CB53A4">
        <w:t xml:space="preserve">du </w:t>
      </w:r>
      <w:r>
        <w:t xml:space="preserve">zwar </w:t>
      </w:r>
      <w:proofErr w:type="gramStart"/>
      <w:r>
        <w:t>zur Zeit</w:t>
      </w:r>
      <w:proofErr w:type="gramEnd"/>
      <w:r>
        <w:t xml:space="preserve"> nichts arbeitest, für die du aber zuständig bist (Weitere Zuständigkeiten).</w:t>
      </w:r>
    </w:p>
    <w:p w:rsidR="0066740F" w:rsidRDefault="00335945" w:rsidP="0066740F">
      <w:r>
        <w:t>Sieh</w:t>
      </w:r>
      <w:r w:rsidR="00A92590">
        <w:t>e</w:t>
      </w:r>
      <w:r>
        <w:t xml:space="preserve"> </w:t>
      </w:r>
      <w:r w:rsidR="0066740F">
        <w:t xml:space="preserve">auch in die </w:t>
      </w:r>
      <w:hyperlink r:id="rId8" w:history="1">
        <w:r w:rsidR="0066740F" w:rsidRPr="0066740F">
          <w:rPr>
            <w:rStyle w:val="Hyperlink"/>
          </w:rPr>
          <w:t xml:space="preserve">Zuständigkeitsliste im </w:t>
        </w:r>
        <w:proofErr w:type="spellStart"/>
        <w:r w:rsidR="0066740F" w:rsidRPr="0066740F">
          <w:rPr>
            <w:rStyle w:val="Hyperlink"/>
          </w:rPr>
          <w:t>TWiki</w:t>
        </w:r>
        <w:proofErr w:type="spellEnd"/>
      </w:hyperlink>
      <w:r w:rsidR="0066740F">
        <w:t>, nur zur Sicherheit ;-)</w:t>
      </w:r>
    </w:p>
    <w:p w:rsidR="0066740F" w:rsidRDefault="0066740F" w:rsidP="0066740F">
      <w:pPr>
        <w:pStyle w:val="berschrift2"/>
      </w:pPr>
      <w:r>
        <w:t>Martin Breer</w:t>
      </w:r>
    </w:p>
    <w:p w:rsidR="0066740F" w:rsidRDefault="0066740F" w:rsidP="0066740F">
      <w:pPr>
        <w:pStyle w:val="berschrift3"/>
      </w:pPr>
      <w:r>
        <w:t>Aktuelle Projekte</w:t>
      </w:r>
    </w:p>
    <w:p w:rsidR="00093803" w:rsidRDefault="0066740F" w:rsidP="0066740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6740F">
        <w:rPr>
          <w:lang w:val="en-US"/>
        </w:rPr>
        <w:t>SEALService</w:t>
      </w:r>
      <w:proofErr w:type="spellEnd"/>
      <w:r w:rsidRPr="0066740F">
        <w:rPr>
          <w:lang w:val="en-US"/>
        </w:rPr>
        <w:t xml:space="preserve"> </w:t>
      </w:r>
    </w:p>
    <w:p w:rsidR="0066740F" w:rsidRPr="0066740F" w:rsidRDefault="0066740F" w:rsidP="00093803">
      <w:pPr>
        <w:pStyle w:val="Listenabsatz"/>
        <w:numPr>
          <w:ilvl w:val="1"/>
          <w:numId w:val="1"/>
        </w:numPr>
        <w:rPr>
          <w:lang w:val="en-US"/>
        </w:rPr>
      </w:pPr>
      <w:r w:rsidRPr="0066740F">
        <w:rPr>
          <w:lang w:val="en-US"/>
        </w:rPr>
        <w:t>Support</w:t>
      </w:r>
    </w:p>
    <w:p w:rsidR="0066740F" w:rsidRPr="0066740F" w:rsidRDefault="00093803" w:rsidP="0066740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Neui</w:t>
      </w:r>
      <w:r w:rsidR="0066740F" w:rsidRPr="0066740F">
        <w:rPr>
          <w:lang w:val="en-US"/>
        </w:rPr>
        <w:t>mplementierung</w:t>
      </w:r>
      <w:proofErr w:type="spellEnd"/>
      <w:r w:rsidR="0066740F" w:rsidRPr="0066740F">
        <w:rPr>
          <w:lang w:val="en-US"/>
        </w:rPr>
        <w:t xml:space="preserve"> </w:t>
      </w:r>
    </w:p>
    <w:p w:rsidR="0066740F" w:rsidRDefault="0066740F" w:rsidP="0066740F">
      <w:pPr>
        <w:pStyle w:val="Listenabsatz"/>
        <w:numPr>
          <w:ilvl w:val="0"/>
          <w:numId w:val="1"/>
        </w:numPr>
        <w:rPr>
          <w:lang w:val="en-US"/>
        </w:rPr>
      </w:pPr>
      <w:r w:rsidRPr="0066740F">
        <w:rPr>
          <w:lang w:val="en-US"/>
        </w:rPr>
        <w:t xml:space="preserve">SEAL Shell Extender – Installation </w:t>
      </w:r>
    </w:p>
    <w:p w:rsidR="0066740F" w:rsidRPr="0066740F" w:rsidRDefault="0066740F" w:rsidP="0066740F">
      <w:pPr>
        <w:pStyle w:val="Listenabsatz"/>
        <w:numPr>
          <w:ilvl w:val="1"/>
          <w:numId w:val="1"/>
        </w:numPr>
        <w:rPr>
          <w:lang w:val="en-US"/>
        </w:rPr>
      </w:pPr>
      <w:r w:rsidRPr="0066740F">
        <w:rPr>
          <w:lang w:val="en-US"/>
        </w:rPr>
        <w:t>MSI Installation via WIX/</w:t>
      </w:r>
      <w:proofErr w:type="spellStart"/>
      <w:r w:rsidRPr="0066740F">
        <w:rPr>
          <w:lang w:val="en-US"/>
        </w:rPr>
        <w:t>Insallshield</w:t>
      </w:r>
      <w:proofErr w:type="spellEnd"/>
    </w:p>
    <w:p w:rsidR="0066740F" w:rsidRDefault="0066740F" w:rsidP="0066740F">
      <w:pPr>
        <w:pStyle w:val="Listenabsatz"/>
        <w:numPr>
          <w:ilvl w:val="0"/>
          <w:numId w:val="1"/>
        </w:numPr>
      </w:pPr>
      <w:r w:rsidRPr="0066740F">
        <w:t xml:space="preserve">Basis </w:t>
      </w:r>
      <w:r>
        <w:t>I</w:t>
      </w:r>
      <w:r w:rsidRPr="0066740F">
        <w:t>nstallation neue Rechner</w:t>
      </w:r>
    </w:p>
    <w:p w:rsidR="00093803" w:rsidRPr="0066740F" w:rsidRDefault="00093803" w:rsidP="00093803">
      <w:pPr>
        <w:pStyle w:val="Listenabsatz"/>
        <w:numPr>
          <w:ilvl w:val="0"/>
          <w:numId w:val="1"/>
        </w:numPr>
      </w:pPr>
      <w:proofErr w:type="spellStart"/>
      <w:r>
        <w:t>Docware</w:t>
      </w:r>
      <w:proofErr w:type="spellEnd"/>
      <w:r>
        <w:t xml:space="preserve"> Kopplung</w:t>
      </w:r>
    </w:p>
    <w:p w:rsidR="0066740F" w:rsidRPr="0066740F" w:rsidRDefault="0066740F" w:rsidP="0066740F">
      <w:pPr>
        <w:pStyle w:val="berschrift3"/>
      </w:pPr>
      <w:r>
        <w:t>Weitere Zuständigkeiten</w:t>
      </w:r>
    </w:p>
    <w:p w:rsidR="00093803" w:rsidRPr="000D0686" w:rsidRDefault="0066740F" w:rsidP="00093803">
      <w:pPr>
        <w:pStyle w:val="Listenabsatz"/>
        <w:numPr>
          <w:ilvl w:val="0"/>
          <w:numId w:val="1"/>
        </w:numPr>
        <w:rPr>
          <w:lang w:val="en-US"/>
        </w:rPr>
      </w:pPr>
      <w:r w:rsidRPr="0066740F">
        <w:t>Subversion</w:t>
      </w:r>
      <w:r>
        <w:t xml:space="preserve"> Administration</w:t>
      </w:r>
    </w:p>
    <w:p w:rsidR="000D0686" w:rsidRPr="000D0686" w:rsidRDefault="000D0686" w:rsidP="00093803">
      <w:pPr>
        <w:pStyle w:val="Listenabsatz"/>
        <w:numPr>
          <w:ilvl w:val="0"/>
          <w:numId w:val="1"/>
        </w:numPr>
        <w:rPr>
          <w:lang w:val="en-US"/>
        </w:rPr>
      </w:pPr>
      <w:r>
        <w:t>Development Environment</w:t>
      </w:r>
    </w:p>
    <w:p w:rsidR="000D0686" w:rsidRPr="00093803" w:rsidRDefault="000D0686" w:rsidP="00093803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Windows </w:t>
      </w:r>
      <w:proofErr w:type="spellStart"/>
      <w:r>
        <w:t>Know</w:t>
      </w:r>
      <w:proofErr w:type="spellEnd"/>
      <w:r>
        <w:t>-</w:t>
      </w:r>
      <w:proofErr w:type="spellStart"/>
      <w:r>
        <w:t>How</w:t>
      </w:r>
      <w:proofErr w:type="spellEnd"/>
    </w:p>
    <w:p w:rsidR="0066740F" w:rsidRPr="0066740F" w:rsidRDefault="0066740F" w:rsidP="0066740F">
      <w:pPr>
        <w:rPr>
          <w:lang w:val="en-US"/>
        </w:rPr>
      </w:pPr>
    </w:p>
    <w:p w:rsidR="0066740F" w:rsidRDefault="0066740F" w:rsidP="0066740F">
      <w:pPr>
        <w:pStyle w:val="berschrift2"/>
      </w:pPr>
      <w:r>
        <w:t>Wolfgang Deisel</w:t>
      </w:r>
    </w:p>
    <w:p w:rsidR="0066740F" w:rsidRDefault="0066740F" w:rsidP="0066740F">
      <w:pPr>
        <w:pStyle w:val="berschrift3"/>
      </w:pPr>
      <w:r>
        <w:t>Aktuelle Projekte</w:t>
      </w:r>
    </w:p>
    <w:p w:rsidR="00BE4DA4" w:rsidRDefault="00BE4DA4" w:rsidP="00BE4DA4">
      <w:pPr>
        <w:pStyle w:val="Listenabsatz"/>
        <w:numPr>
          <w:ilvl w:val="0"/>
          <w:numId w:val="1"/>
        </w:numPr>
      </w:pPr>
      <w:r>
        <w:t xml:space="preserve">PDF-411 </w:t>
      </w:r>
      <w:proofErr w:type="spellStart"/>
      <w:r>
        <w:t>pdfbookm</w:t>
      </w:r>
      <w:proofErr w:type="spellEnd"/>
      <w:r>
        <w:t>: Unicode Dateinamen für Bookmarks und Hyperlinks ermöglichen</w:t>
      </w:r>
    </w:p>
    <w:p w:rsidR="0050720A" w:rsidRDefault="0050720A" w:rsidP="00E923D8">
      <w:pPr>
        <w:pStyle w:val="Listenabsatz"/>
        <w:numPr>
          <w:ilvl w:val="0"/>
          <w:numId w:val="1"/>
        </w:numPr>
      </w:pPr>
      <w:r>
        <w:t xml:space="preserve">SUE-10897 </w:t>
      </w:r>
      <w:proofErr w:type="spellStart"/>
      <w:r>
        <w:t>pdfxmpmeta</w:t>
      </w:r>
      <w:proofErr w:type="spellEnd"/>
      <w:r>
        <w:t xml:space="preserve"> erweiter</w:t>
      </w:r>
      <w:r w:rsidR="0037219A">
        <w:t xml:space="preserve">n um </w:t>
      </w:r>
      <w:proofErr w:type="spellStart"/>
      <w:r w:rsidR="0037219A">
        <w:t>Keywords</w:t>
      </w:r>
      <w:proofErr w:type="spellEnd"/>
      <w:r w:rsidR="0037219A">
        <w:t xml:space="preserve"> mit </w:t>
      </w:r>
      <w:proofErr w:type="gramStart"/>
      <w:r w:rsidR="0037219A">
        <w:t>Leerzeichen ?</w:t>
      </w:r>
      <w:proofErr w:type="gramEnd"/>
    </w:p>
    <w:p w:rsidR="00E923D8" w:rsidRDefault="0037219A" w:rsidP="00E923D8">
      <w:pPr>
        <w:pStyle w:val="Listenabsatz"/>
        <w:numPr>
          <w:ilvl w:val="0"/>
          <w:numId w:val="1"/>
        </w:numPr>
      </w:pPr>
      <w:r>
        <w:t>PDF-434</w:t>
      </w:r>
      <w:r w:rsidR="00E923D8">
        <w:t xml:space="preserve"> </w:t>
      </w:r>
      <w:proofErr w:type="spellStart"/>
      <w:r w:rsidR="00E923D8">
        <w:t>Pdfstamp</w:t>
      </w:r>
      <w:proofErr w:type="spellEnd"/>
      <w:r w:rsidR="00E923D8">
        <w:t xml:space="preserve"> </w:t>
      </w:r>
      <w:r>
        <w:t xml:space="preserve">Fehler wenn Stempel-PDF </w:t>
      </w:r>
      <w:proofErr w:type="spellStart"/>
      <w:r>
        <w:t>Rotateflag</w:t>
      </w:r>
      <w:proofErr w:type="spellEnd"/>
      <w:r w:rsidR="00E923D8">
        <w:t xml:space="preserve"> hat</w:t>
      </w:r>
    </w:p>
    <w:p w:rsidR="00E923D8" w:rsidRDefault="00782E83" w:rsidP="00E923D8">
      <w:pPr>
        <w:pStyle w:val="Listenabsatz"/>
        <w:numPr>
          <w:ilvl w:val="0"/>
          <w:numId w:val="1"/>
        </w:numPr>
      </w:pPr>
      <w:r>
        <w:t xml:space="preserve">Projekt Digitale </w:t>
      </w:r>
      <w:r w:rsidR="00E9796C">
        <w:t>Unterschriften bei ATLAS Elektro</w:t>
      </w:r>
      <w:r>
        <w:t>nik (</w:t>
      </w:r>
      <w:proofErr w:type="spellStart"/>
      <w:r>
        <w:t>rw</w:t>
      </w:r>
      <w:proofErr w:type="spellEnd"/>
      <w:r>
        <w:t>)</w:t>
      </w:r>
      <w:r w:rsidR="00E9796C">
        <w:t xml:space="preserve">: </w:t>
      </w:r>
      <w:proofErr w:type="spellStart"/>
      <w:r w:rsidR="00E9796C">
        <w:t>Appkonv</w:t>
      </w:r>
      <w:proofErr w:type="spellEnd"/>
      <w:r w:rsidR="00E9796C">
        <w:t xml:space="preserve">, </w:t>
      </w:r>
      <w:r w:rsidR="00433856">
        <w:t>Makro</w:t>
      </w:r>
      <w:r w:rsidR="00E9796C">
        <w:t xml:space="preserve"> oder</w:t>
      </w:r>
      <w:r w:rsidR="00433856">
        <w:t xml:space="preserve"> </w:t>
      </w:r>
      <w:proofErr w:type="spellStart"/>
      <w:r w:rsidR="00E9796C">
        <w:t>OpenXML</w:t>
      </w:r>
      <w:proofErr w:type="spellEnd"/>
      <w:r w:rsidR="00E9796C">
        <w:t xml:space="preserve"> </w:t>
      </w:r>
    </w:p>
    <w:p w:rsidR="00782E83" w:rsidRDefault="00782E83" w:rsidP="00E923D8">
      <w:pPr>
        <w:pStyle w:val="Listenabsatz"/>
        <w:numPr>
          <w:ilvl w:val="0"/>
          <w:numId w:val="1"/>
        </w:numPr>
      </w:pPr>
      <w:r>
        <w:t>PDFSDK</w:t>
      </w:r>
      <w:r w:rsidR="00781A06">
        <w:t xml:space="preserve">: </w:t>
      </w:r>
      <w:proofErr w:type="spellStart"/>
      <w:r w:rsidR="00781A06">
        <w:t>Reparaturflag</w:t>
      </w:r>
      <w:proofErr w:type="spellEnd"/>
      <w:r w:rsidR="00781A06">
        <w:t xml:space="preserve"> in </w:t>
      </w:r>
      <w:proofErr w:type="spellStart"/>
      <w:r w:rsidR="00781A06">
        <w:t>Openmethode</w:t>
      </w:r>
      <w:proofErr w:type="spellEnd"/>
      <w:r w:rsidR="00781A06">
        <w:t>;</w:t>
      </w:r>
    </w:p>
    <w:p w:rsidR="002B773D" w:rsidRDefault="00782E83" w:rsidP="002B773D">
      <w:pPr>
        <w:pStyle w:val="Listenabsatz"/>
        <w:numPr>
          <w:ilvl w:val="0"/>
          <w:numId w:val="1"/>
        </w:numPr>
      </w:pPr>
      <w:r>
        <w:t>DPF4View: Ma</w:t>
      </w:r>
      <w:r w:rsidR="00E507C2">
        <w:t xml:space="preserve">ster,  Performancetest ohne systemcall.exe </w:t>
      </w:r>
      <w:r>
        <w:t>?</w:t>
      </w:r>
    </w:p>
    <w:p w:rsidR="004F1749" w:rsidRDefault="004F1749" w:rsidP="002B773D">
      <w:pPr>
        <w:pStyle w:val="Listenabsatz"/>
        <w:numPr>
          <w:ilvl w:val="0"/>
          <w:numId w:val="1"/>
        </w:numPr>
      </w:pPr>
      <w:r>
        <w:t xml:space="preserve">Stempel für </w:t>
      </w:r>
      <w:proofErr w:type="spellStart"/>
      <w:r>
        <w:t>Straumann</w:t>
      </w:r>
      <w:proofErr w:type="spellEnd"/>
      <w:r>
        <w:t>/</w:t>
      </w:r>
      <w:proofErr w:type="spellStart"/>
      <w:r>
        <w:t>Pronovia</w:t>
      </w:r>
      <w:proofErr w:type="spellEnd"/>
      <w:r w:rsidR="001D0D3D">
        <w:t xml:space="preserve"> (</w:t>
      </w:r>
      <w:proofErr w:type="spellStart"/>
      <w:r w:rsidR="001D0D3D">
        <w:t>Standalone</w:t>
      </w:r>
      <w:proofErr w:type="spellEnd"/>
      <w:r w:rsidR="001D0D3D">
        <w:t>-Stempelung, Stempeltexte aus PDF-Properties holen</w:t>
      </w:r>
      <w:r>
        <w:t xml:space="preserve">) </w:t>
      </w:r>
    </w:p>
    <w:p w:rsidR="004A369B" w:rsidRDefault="004A369B" w:rsidP="00E923D8">
      <w:pPr>
        <w:pStyle w:val="Listenabsatz"/>
        <w:numPr>
          <w:ilvl w:val="0"/>
          <w:numId w:val="1"/>
        </w:numPr>
      </w:pPr>
      <w:r>
        <w:t>Neue Dpf4C-WU Cals2pdf ?</w:t>
      </w:r>
    </w:p>
    <w:p w:rsidR="002648E4" w:rsidRDefault="002648E4" w:rsidP="00E923D8">
      <w:pPr>
        <w:pStyle w:val="Listenabsatz"/>
        <w:numPr>
          <w:ilvl w:val="0"/>
          <w:numId w:val="1"/>
        </w:numPr>
      </w:pPr>
      <w:r w:rsidRPr="002648E4">
        <w:t>dpf4convert WU</w:t>
      </w:r>
      <w:r>
        <w:t xml:space="preserve"> </w:t>
      </w:r>
      <w:proofErr w:type="spellStart"/>
      <w:r>
        <w:t>create_merge_signature_page</w:t>
      </w:r>
      <w:proofErr w:type="spellEnd"/>
      <w:r>
        <w:t xml:space="preserve"> </w:t>
      </w:r>
      <w:r w:rsidRPr="002648E4">
        <w:t>optimieren</w:t>
      </w:r>
      <w:r>
        <w:t xml:space="preserve"> (Entschlüsseln, </w:t>
      </w:r>
      <w:proofErr w:type="spellStart"/>
      <w:r>
        <w:t>Mergen</w:t>
      </w:r>
      <w:proofErr w:type="spellEnd"/>
      <w:r>
        <w:t>)</w:t>
      </w:r>
    </w:p>
    <w:p w:rsidR="001141D0" w:rsidRDefault="001141D0" w:rsidP="00E923D8">
      <w:pPr>
        <w:pStyle w:val="Listenabsatz"/>
        <w:numPr>
          <w:ilvl w:val="0"/>
          <w:numId w:val="1"/>
        </w:numPr>
      </w:pPr>
      <w:r>
        <w:t xml:space="preserve">PDF-389 </w:t>
      </w:r>
      <w:proofErr w:type="spellStart"/>
      <w:r>
        <w:t>pdfjoin</w:t>
      </w:r>
      <w:proofErr w:type="spellEnd"/>
      <w:r>
        <w:t>: Bookmarks für Überschriften ohne PDF-Datei ermöglichen</w:t>
      </w:r>
    </w:p>
    <w:p w:rsidR="00250E08" w:rsidRDefault="00250E08" w:rsidP="00E923D8">
      <w:pPr>
        <w:pStyle w:val="Listenabsatz"/>
        <w:numPr>
          <w:ilvl w:val="0"/>
          <w:numId w:val="1"/>
        </w:numPr>
      </w:pPr>
      <w:r>
        <w:t xml:space="preserve">Konzept strukturierte Dokumente </w:t>
      </w:r>
    </w:p>
    <w:p w:rsidR="0037219A" w:rsidRDefault="0037219A" w:rsidP="00E923D8">
      <w:pPr>
        <w:pStyle w:val="Listenabsatz"/>
        <w:numPr>
          <w:ilvl w:val="0"/>
          <w:numId w:val="1"/>
        </w:numPr>
        <w:rPr>
          <w:lang w:val="en-US"/>
        </w:rPr>
      </w:pPr>
      <w:r w:rsidRPr="0037219A">
        <w:rPr>
          <w:lang w:val="en-US"/>
        </w:rPr>
        <w:t>PRONOVIA</w:t>
      </w:r>
      <w:r w:rsidR="00074480">
        <w:rPr>
          <w:lang w:val="en-US"/>
        </w:rPr>
        <w:t>/</w:t>
      </w:r>
      <w:r w:rsidR="0016516E">
        <w:t>OCAG/</w:t>
      </w:r>
      <w:r w:rsidR="0016516E" w:rsidRPr="0016516E">
        <w:rPr>
          <w:strike/>
        </w:rPr>
        <w:t>Rheinmetall</w:t>
      </w:r>
      <w:r w:rsidRPr="0037219A">
        <w:rPr>
          <w:lang w:val="en-US"/>
        </w:rPr>
        <w:t xml:space="preserve"> </w:t>
      </w:r>
      <w:proofErr w:type="spellStart"/>
      <w:r w:rsidRPr="0037219A">
        <w:rPr>
          <w:lang w:val="en-US"/>
        </w:rPr>
        <w:t>sap_conv_multi_pre_merge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Bookmarktexte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Join </w:t>
      </w:r>
      <w:proofErr w:type="spellStart"/>
      <w:r>
        <w:rPr>
          <w:lang w:val="en-US"/>
        </w:rPr>
        <w:t>modifizieren</w:t>
      </w:r>
      <w:proofErr w:type="spellEnd"/>
    </w:p>
    <w:p w:rsidR="00E507C2" w:rsidRPr="0037219A" w:rsidRDefault="00E507C2" w:rsidP="00E923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WU </w:t>
      </w:r>
      <w:proofErr w:type="spellStart"/>
      <w:r>
        <w:rPr>
          <w:lang w:val="en-US"/>
        </w:rPr>
        <w:t>create_merge_signaturepage</w:t>
      </w:r>
      <w:proofErr w:type="spellEnd"/>
      <w:r>
        <w:rPr>
          <w:lang w:val="en-US"/>
        </w:rPr>
        <w:t xml:space="preserve">: direct </w:t>
      </w:r>
      <w:proofErr w:type="spellStart"/>
      <w:r>
        <w:rPr>
          <w:lang w:val="en-US"/>
        </w:rPr>
        <w:t>entschlüsseln</w:t>
      </w:r>
      <w:proofErr w:type="spellEnd"/>
      <w:r>
        <w:rPr>
          <w:lang w:val="en-US"/>
        </w:rPr>
        <w:t>,</w:t>
      </w:r>
      <w:r w:rsidR="00AB5A1E">
        <w:rPr>
          <w:lang w:val="en-US"/>
        </w:rPr>
        <w:t xml:space="preserve"> </w:t>
      </w:r>
      <w:r>
        <w:rPr>
          <w:lang w:val="en-US"/>
        </w:rPr>
        <w:t xml:space="preserve">collections </w:t>
      </w:r>
      <w:proofErr w:type="spellStart"/>
      <w:r>
        <w:rPr>
          <w:lang w:val="en-US"/>
        </w:rPr>
        <w:t>expandieren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ohne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dpfclient</w:t>
      </w:r>
      <w:proofErr w:type="spellEnd"/>
      <w:r w:rsidR="00AB5A1E">
        <w:rPr>
          <w:lang w:val="en-US"/>
        </w:rPr>
        <w:t>-</w:t>
      </w:r>
      <w:r>
        <w:rPr>
          <w:lang w:val="en-US"/>
        </w:rPr>
        <w:t>call</w:t>
      </w:r>
    </w:p>
    <w:p w:rsidR="00E923D8" w:rsidRPr="0037219A" w:rsidRDefault="00E923D8" w:rsidP="00E923D8">
      <w:pPr>
        <w:rPr>
          <w:lang w:val="en-US"/>
        </w:rPr>
      </w:pPr>
    </w:p>
    <w:p w:rsidR="0066740F" w:rsidRDefault="0066740F" w:rsidP="0066740F">
      <w:pPr>
        <w:pStyle w:val="berschrift3"/>
      </w:pPr>
      <w:r>
        <w:t>Weitere Zuständigkeiten</w:t>
      </w:r>
    </w:p>
    <w:p w:rsidR="00E923D8" w:rsidRDefault="00E923D8" w:rsidP="00E923D8">
      <w:pPr>
        <w:pStyle w:val="Listenabsatz"/>
        <w:numPr>
          <w:ilvl w:val="0"/>
          <w:numId w:val="1"/>
        </w:numPr>
      </w:pPr>
      <w:proofErr w:type="spellStart"/>
      <w:r>
        <w:t>PDFTools</w:t>
      </w:r>
      <w:proofErr w:type="spellEnd"/>
      <w:r>
        <w:t xml:space="preserve"> Entwicklung und Support</w:t>
      </w:r>
    </w:p>
    <w:p w:rsidR="00E923D8" w:rsidRDefault="00E923D8" w:rsidP="00E923D8">
      <w:pPr>
        <w:pStyle w:val="Listenabsatz"/>
        <w:numPr>
          <w:ilvl w:val="0"/>
          <w:numId w:val="1"/>
        </w:numPr>
      </w:pPr>
      <w:r>
        <w:t>DPF4View Entwicklung</w:t>
      </w:r>
    </w:p>
    <w:p w:rsidR="00E07BC8" w:rsidRDefault="00250E08" w:rsidP="00E923D8">
      <w:pPr>
        <w:pStyle w:val="Listenabsatz"/>
        <w:numPr>
          <w:ilvl w:val="0"/>
          <w:numId w:val="1"/>
        </w:numPr>
      </w:pPr>
      <w:proofErr w:type="spellStart"/>
      <w:r>
        <w:t>Dvs</w:t>
      </w:r>
      <w:r w:rsidR="00E07BC8">
        <w:t>View</w:t>
      </w:r>
      <w:proofErr w:type="spellEnd"/>
      <w:r w:rsidR="00E07BC8">
        <w:t>-Server</w:t>
      </w:r>
      <w:r w:rsidR="000B6669">
        <w:t xml:space="preserve"> (Konvertierungsseite)</w:t>
      </w:r>
    </w:p>
    <w:p w:rsidR="00E923D8" w:rsidRDefault="00E923D8" w:rsidP="00E923D8">
      <w:pPr>
        <w:pStyle w:val="Listenabsatz"/>
        <w:numPr>
          <w:ilvl w:val="0"/>
          <w:numId w:val="1"/>
        </w:numPr>
      </w:pPr>
      <w:r>
        <w:t>DPF4Convert-Entwicklung</w:t>
      </w:r>
    </w:p>
    <w:p w:rsidR="00E923D8" w:rsidRDefault="00C63E78" w:rsidP="00E923D8">
      <w:pPr>
        <w:pStyle w:val="Listenabsatz"/>
        <w:numPr>
          <w:ilvl w:val="0"/>
          <w:numId w:val="1"/>
        </w:numPr>
      </w:pPr>
      <w:proofErr w:type="spellStart"/>
      <w:r>
        <w:t>Appkonv</w:t>
      </w:r>
      <w:proofErr w:type="spellEnd"/>
      <w:r>
        <w:t>-Entwicklung</w:t>
      </w:r>
    </w:p>
    <w:p w:rsidR="00C63E78" w:rsidRDefault="00C63E78" w:rsidP="00E923D8">
      <w:pPr>
        <w:pStyle w:val="Listenabsatz"/>
        <w:numPr>
          <w:ilvl w:val="0"/>
          <w:numId w:val="1"/>
        </w:numPr>
      </w:pPr>
      <w:proofErr w:type="spellStart"/>
      <w:r>
        <w:t>Propertytools</w:t>
      </w:r>
      <w:proofErr w:type="spellEnd"/>
      <w:r>
        <w:t>-Entwicklung</w:t>
      </w:r>
    </w:p>
    <w:p w:rsidR="00C63E78" w:rsidRDefault="00C63E78" w:rsidP="00E923D8">
      <w:pPr>
        <w:pStyle w:val="Listenabsatz"/>
        <w:numPr>
          <w:ilvl w:val="0"/>
          <w:numId w:val="1"/>
        </w:numPr>
      </w:pPr>
      <w:proofErr w:type="spellStart"/>
      <w:r>
        <w:t>Solidwork</w:t>
      </w:r>
      <w:proofErr w:type="spellEnd"/>
      <w:r>
        <w:t>-Konverter-Entwicklung</w:t>
      </w:r>
    </w:p>
    <w:p w:rsidR="00B46132" w:rsidRDefault="000B6669" w:rsidP="00E923D8">
      <w:pPr>
        <w:pStyle w:val="Listenabsatz"/>
        <w:numPr>
          <w:ilvl w:val="0"/>
          <w:numId w:val="1"/>
        </w:numPr>
      </w:pPr>
      <w:proofErr w:type="spellStart"/>
      <w:r>
        <w:t>PdfAdapt</w:t>
      </w:r>
      <w:proofErr w:type="spellEnd"/>
      <w:r>
        <w:t xml:space="preserve">, </w:t>
      </w:r>
      <w:proofErr w:type="spellStart"/>
      <w:r>
        <w:t>PdfCollection</w:t>
      </w:r>
      <w:proofErr w:type="spellEnd"/>
    </w:p>
    <w:p w:rsidR="00C63E78" w:rsidRPr="00B46132" w:rsidRDefault="00B46132" w:rsidP="00E923D8">
      <w:pPr>
        <w:pStyle w:val="Listenabsatz"/>
        <w:numPr>
          <w:ilvl w:val="0"/>
          <w:numId w:val="1"/>
        </w:numPr>
        <w:rPr>
          <w:lang w:val="en-US"/>
        </w:rPr>
      </w:pPr>
      <w:r w:rsidRPr="00B46132">
        <w:rPr>
          <w:lang w:val="en-US"/>
        </w:rPr>
        <w:lastRenderedPageBreak/>
        <w:t xml:space="preserve">Profile </w:t>
      </w:r>
      <w:proofErr w:type="spellStart"/>
      <w:r w:rsidRPr="00B46132">
        <w:rPr>
          <w:lang w:val="en-US"/>
        </w:rPr>
        <w:t>für</w:t>
      </w:r>
      <w:proofErr w:type="spellEnd"/>
      <w:r w:rsidRPr="00B46132">
        <w:rPr>
          <w:lang w:val="en-US"/>
        </w:rPr>
        <w:t xml:space="preserve"> CALLAS PDF-Toolbox</w:t>
      </w:r>
    </w:p>
    <w:p w:rsidR="00250E08" w:rsidRDefault="00B46132" w:rsidP="00E923D8">
      <w:pPr>
        <w:pStyle w:val="Listenabsatz"/>
        <w:numPr>
          <w:ilvl w:val="0"/>
          <w:numId w:val="1"/>
        </w:numPr>
      </w:pPr>
      <w:r>
        <w:t xml:space="preserve">Barcode.exe mit </w:t>
      </w:r>
      <w:proofErr w:type="spellStart"/>
      <w:r>
        <w:t>QSBarlib</w:t>
      </w:r>
      <w:proofErr w:type="spellEnd"/>
      <w:r>
        <w:t>-Bibliothek</w:t>
      </w:r>
    </w:p>
    <w:p w:rsidR="00E923D8" w:rsidRPr="00E923D8" w:rsidRDefault="00252261" w:rsidP="00E923D8">
      <w:pPr>
        <w:pStyle w:val="Listenabsatz"/>
        <w:numPr>
          <w:ilvl w:val="0"/>
          <w:numId w:val="1"/>
        </w:numPr>
      </w:pPr>
      <w:r>
        <w:t xml:space="preserve">Adobe </w:t>
      </w:r>
      <w:proofErr w:type="spellStart"/>
      <w:r>
        <w:t>Lib</w:t>
      </w:r>
      <w:proofErr w:type="spellEnd"/>
    </w:p>
    <w:p w:rsidR="0066740F" w:rsidRDefault="0066740F" w:rsidP="0066740F">
      <w:pPr>
        <w:pStyle w:val="berschrift2"/>
      </w:pPr>
      <w:r>
        <w:t>Anne Graus</w:t>
      </w:r>
    </w:p>
    <w:p w:rsidR="0066740F" w:rsidRDefault="0066740F" w:rsidP="0066740F">
      <w:pPr>
        <w:pStyle w:val="berschrift3"/>
      </w:pPr>
      <w:r>
        <w:t>Aktuelle Projekte</w:t>
      </w:r>
    </w:p>
    <w:p w:rsidR="00191440" w:rsidRDefault="00191440" w:rsidP="00191440">
      <w:pPr>
        <w:pStyle w:val="Listenabsatz"/>
        <w:numPr>
          <w:ilvl w:val="0"/>
          <w:numId w:val="1"/>
        </w:numPr>
      </w:pPr>
      <w:r>
        <w:t xml:space="preserve">Umorganisation/Abstimmung </w:t>
      </w:r>
      <w:proofErr w:type="spellStart"/>
      <w:r>
        <w:t>wg</w:t>
      </w:r>
      <w:proofErr w:type="spellEnd"/>
      <w:r>
        <w:t xml:space="preserve"> SEAL2.0:</w:t>
      </w:r>
    </w:p>
    <w:p w:rsidR="00191440" w:rsidRDefault="00191440" w:rsidP="00191440">
      <w:pPr>
        <w:pStyle w:val="Listenabsatz"/>
        <w:numPr>
          <w:ilvl w:val="1"/>
          <w:numId w:val="1"/>
        </w:numPr>
      </w:pPr>
      <w:proofErr w:type="spellStart"/>
      <w:r>
        <w:t>Dokuteam</w:t>
      </w:r>
      <w:proofErr w:type="spellEnd"/>
    </w:p>
    <w:p w:rsidR="00191440" w:rsidRDefault="00191440" w:rsidP="00191440">
      <w:pPr>
        <w:pStyle w:val="Listenabsatz"/>
        <w:numPr>
          <w:ilvl w:val="1"/>
          <w:numId w:val="1"/>
        </w:numPr>
      </w:pPr>
      <w:r>
        <w:t>GUI-Team</w:t>
      </w:r>
    </w:p>
    <w:p w:rsidR="00191440" w:rsidRDefault="00191440" w:rsidP="00191440">
      <w:pPr>
        <w:pStyle w:val="Listenabsatz"/>
        <w:numPr>
          <w:ilvl w:val="1"/>
          <w:numId w:val="1"/>
        </w:numPr>
      </w:pPr>
      <w:r>
        <w:t>Qualitätssicherung</w:t>
      </w:r>
    </w:p>
    <w:p w:rsidR="00191440" w:rsidRDefault="00191440" w:rsidP="00191440">
      <w:pPr>
        <w:pStyle w:val="Listenabsatz"/>
        <w:numPr>
          <w:ilvl w:val="0"/>
          <w:numId w:val="1"/>
        </w:numPr>
      </w:pPr>
      <w:r>
        <w:t xml:space="preserve">Systemhandbuch PDF </w:t>
      </w:r>
      <w:proofErr w:type="spellStart"/>
      <w:r>
        <w:t>Longlife</w:t>
      </w:r>
      <w:proofErr w:type="spellEnd"/>
      <w:r>
        <w:t xml:space="preserve"> Suite 3.0.0</w:t>
      </w:r>
    </w:p>
    <w:p w:rsidR="00191440" w:rsidRDefault="00191440" w:rsidP="00191440">
      <w:pPr>
        <w:pStyle w:val="Listenabsatz"/>
        <w:numPr>
          <w:ilvl w:val="0"/>
          <w:numId w:val="1"/>
        </w:numPr>
      </w:pPr>
      <w:proofErr w:type="spellStart"/>
      <w:r w:rsidRPr="00191440">
        <w:t>Releasenotes</w:t>
      </w:r>
      <w:proofErr w:type="spellEnd"/>
      <w:r w:rsidRPr="00191440">
        <w:t xml:space="preserve"> Java DPF Batch Client </w:t>
      </w:r>
      <w:r>
        <w:t xml:space="preserve">1.0.2 </w:t>
      </w:r>
      <w:r w:rsidRPr="00191440">
        <w:t>(erst noch Abstimmung mit MK)</w:t>
      </w:r>
    </w:p>
    <w:p w:rsidR="00191440" w:rsidRDefault="00191440" w:rsidP="00191440">
      <w:pPr>
        <w:pStyle w:val="Listenabsatz"/>
        <w:numPr>
          <w:ilvl w:val="0"/>
          <w:numId w:val="1"/>
        </w:numPr>
      </w:pPr>
      <w:r>
        <w:t>Systemhandbuch DPF4Convert 1.3.0</w:t>
      </w:r>
    </w:p>
    <w:p w:rsidR="00191440" w:rsidRDefault="00191440" w:rsidP="00191440">
      <w:pPr>
        <w:pStyle w:val="Listenabsatz"/>
        <w:numPr>
          <w:ilvl w:val="0"/>
          <w:numId w:val="1"/>
        </w:numPr>
      </w:pPr>
      <w:r>
        <w:t xml:space="preserve">Projektbegleitung (GUI) </w:t>
      </w:r>
      <w:proofErr w:type="spellStart"/>
      <w:r>
        <w:t>PackageGUI</w:t>
      </w:r>
      <w:proofErr w:type="spellEnd"/>
    </w:p>
    <w:p w:rsidR="00191440" w:rsidRDefault="00191440" w:rsidP="00191440">
      <w:pPr>
        <w:pStyle w:val="Listenabsatz"/>
        <w:numPr>
          <w:ilvl w:val="0"/>
          <w:numId w:val="1"/>
        </w:numPr>
      </w:pPr>
      <w:r>
        <w:t>GUI-Review SEAL Setup</w:t>
      </w:r>
    </w:p>
    <w:p w:rsidR="00F66829" w:rsidRDefault="00F66829" w:rsidP="00F66829">
      <w:pPr>
        <w:pStyle w:val="Listenabsatz"/>
        <w:numPr>
          <w:ilvl w:val="0"/>
          <w:numId w:val="1"/>
        </w:numPr>
      </w:pPr>
      <w:r>
        <w:t xml:space="preserve">Dokumentation </w:t>
      </w:r>
      <w:proofErr w:type="spellStart"/>
      <w:r>
        <w:t>SEALService</w:t>
      </w:r>
      <w:proofErr w:type="spellEnd"/>
      <w:r>
        <w:t xml:space="preserve"> </w:t>
      </w:r>
      <w:proofErr w:type="spellStart"/>
      <w:r>
        <w:t>Bradfield</w:t>
      </w:r>
      <w:proofErr w:type="spellEnd"/>
    </w:p>
    <w:p w:rsidR="00F66829" w:rsidRPr="00191440" w:rsidRDefault="00F66829" w:rsidP="00F66829">
      <w:pPr>
        <w:pStyle w:val="Listenabsatz"/>
        <w:numPr>
          <w:ilvl w:val="0"/>
          <w:numId w:val="1"/>
        </w:numPr>
      </w:pPr>
      <w:proofErr w:type="spellStart"/>
      <w:r w:rsidRPr="00191440">
        <w:t>Releasenotes</w:t>
      </w:r>
      <w:proofErr w:type="spellEnd"/>
      <w:r w:rsidRPr="00191440">
        <w:t xml:space="preserve"> </w:t>
      </w:r>
      <w:proofErr w:type="spellStart"/>
      <w:r>
        <w:t>SEALService</w:t>
      </w:r>
      <w:proofErr w:type="spellEnd"/>
      <w:r w:rsidRPr="00191440">
        <w:t xml:space="preserve"> </w:t>
      </w:r>
      <w:proofErr w:type="spellStart"/>
      <w:r>
        <w:t>Bradfield</w:t>
      </w:r>
      <w:proofErr w:type="spellEnd"/>
    </w:p>
    <w:p w:rsidR="0066740F" w:rsidRDefault="0066740F" w:rsidP="0066740F">
      <w:pPr>
        <w:pStyle w:val="berschrift3"/>
      </w:pPr>
      <w:r>
        <w:t>Weitere Zuständigkeiten</w:t>
      </w:r>
    </w:p>
    <w:p w:rsidR="00191440" w:rsidRDefault="00191440" w:rsidP="004641A9">
      <w:pPr>
        <w:pStyle w:val="Listenabsatz"/>
        <w:numPr>
          <w:ilvl w:val="0"/>
          <w:numId w:val="7"/>
        </w:numPr>
      </w:pPr>
      <w:proofErr w:type="spellStart"/>
      <w:r>
        <w:t>Dokuteam</w:t>
      </w:r>
      <w:proofErr w:type="spellEnd"/>
      <w:r>
        <w:t xml:space="preserve"> (GF-übergreifend):</w:t>
      </w:r>
    </w:p>
    <w:p w:rsidR="004641A9" w:rsidRDefault="00191440" w:rsidP="004641A9">
      <w:pPr>
        <w:pStyle w:val="Listenabsatz"/>
        <w:numPr>
          <w:ilvl w:val="1"/>
          <w:numId w:val="7"/>
        </w:numPr>
      </w:pPr>
      <w:r>
        <w:t xml:space="preserve">Erstellung/Übersetzung Dokumentationen und </w:t>
      </w:r>
      <w:proofErr w:type="spellStart"/>
      <w:r>
        <w:t>Releasenotes</w:t>
      </w:r>
      <w:proofErr w:type="spellEnd"/>
    </w:p>
    <w:p w:rsidR="004641A9" w:rsidRDefault="004641A9" w:rsidP="004641A9">
      <w:pPr>
        <w:pStyle w:val="Listenabsatz"/>
        <w:numPr>
          <w:ilvl w:val="1"/>
          <w:numId w:val="7"/>
        </w:numPr>
      </w:pPr>
      <w:r>
        <w:t xml:space="preserve">Aktualisierung von Versionsliste und </w:t>
      </w:r>
      <w:proofErr w:type="spellStart"/>
      <w:r>
        <w:t>DokuCD</w:t>
      </w:r>
      <w:proofErr w:type="spellEnd"/>
    </w:p>
    <w:p w:rsidR="00191440" w:rsidRDefault="00191440" w:rsidP="004641A9">
      <w:pPr>
        <w:pStyle w:val="Listenabsatz"/>
        <w:numPr>
          <w:ilvl w:val="1"/>
          <w:numId w:val="7"/>
        </w:numPr>
      </w:pPr>
      <w:r>
        <w:t>Pflege/Abstimmung Terminologie</w:t>
      </w:r>
    </w:p>
    <w:p w:rsidR="00191440" w:rsidRDefault="00191440" w:rsidP="004641A9">
      <w:pPr>
        <w:pStyle w:val="Listenabsatz"/>
        <w:numPr>
          <w:ilvl w:val="1"/>
          <w:numId w:val="7"/>
        </w:numPr>
      </w:pPr>
      <w:r>
        <w:t xml:space="preserve">Erstellung/Pflege von Skripten zu </w:t>
      </w:r>
      <w:proofErr w:type="spellStart"/>
      <w:r>
        <w:t>doclist</w:t>
      </w:r>
      <w:proofErr w:type="spellEnd"/>
      <w:r>
        <w:t xml:space="preserve">, </w:t>
      </w:r>
      <w:proofErr w:type="spellStart"/>
      <w:r>
        <w:t>across</w:t>
      </w:r>
      <w:proofErr w:type="spellEnd"/>
      <w:r w:rsidR="004641A9">
        <w:t xml:space="preserve">, Versionsliste, </w:t>
      </w:r>
      <w:proofErr w:type="spellStart"/>
      <w:r w:rsidR="004641A9">
        <w:t>DokuCD</w:t>
      </w:r>
      <w:proofErr w:type="spellEnd"/>
      <w:r>
        <w:t xml:space="preserve"> ...</w:t>
      </w:r>
    </w:p>
    <w:p w:rsidR="00191440" w:rsidRDefault="00191440" w:rsidP="004641A9">
      <w:pPr>
        <w:pStyle w:val="Listenabsatz"/>
        <w:numPr>
          <w:ilvl w:val="1"/>
          <w:numId w:val="7"/>
        </w:numPr>
      </w:pPr>
      <w:r>
        <w:t xml:space="preserve">Management von </w:t>
      </w:r>
      <w:proofErr w:type="spellStart"/>
      <w:r>
        <w:t>across</w:t>
      </w:r>
      <w:proofErr w:type="spellEnd"/>
      <w:r>
        <w:t>-Projekten</w:t>
      </w:r>
    </w:p>
    <w:p w:rsidR="00191440" w:rsidRDefault="00191440" w:rsidP="004641A9">
      <w:pPr>
        <w:pStyle w:val="Listenabsatz"/>
        <w:numPr>
          <w:ilvl w:val="1"/>
          <w:numId w:val="7"/>
        </w:numPr>
      </w:pPr>
      <w:r>
        <w:t xml:space="preserve">Strategische Entscheidungen/Untersuchungen fürs </w:t>
      </w:r>
      <w:proofErr w:type="spellStart"/>
      <w:r>
        <w:t>Dokuteam</w:t>
      </w:r>
      <w:proofErr w:type="spellEnd"/>
    </w:p>
    <w:p w:rsidR="00191440" w:rsidRDefault="00191440" w:rsidP="00191440">
      <w:pPr>
        <w:pStyle w:val="Listenabsatz"/>
        <w:numPr>
          <w:ilvl w:val="0"/>
          <w:numId w:val="7"/>
        </w:numPr>
      </w:pPr>
      <w:r>
        <w:t>GUI-Team (GF-übergreifend):</w:t>
      </w:r>
    </w:p>
    <w:p w:rsidR="00191440" w:rsidRDefault="00191440" w:rsidP="004641A9">
      <w:pPr>
        <w:pStyle w:val="Listenabsatz"/>
        <w:numPr>
          <w:ilvl w:val="1"/>
          <w:numId w:val="7"/>
        </w:numPr>
      </w:pPr>
      <w:r>
        <w:t>GF-übergreifende Abstimmungen (Richtlinien</w:t>
      </w:r>
      <w:r w:rsidR="004641A9">
        <w:t>, strategische Ziele, ...</w:t>
      </w:r>
      <w:r>
        <w:t>)</w:t>
      </w:r>
    </w:p>
    <w:p w:rsidR="00191440" w:rsidRPr="00E923D8" w:rsidRDefault="00191440" w:rsidP="004641A9">
      <w:pPr>
        <w:pStyle w:val="Listenabsatz"/>
        <w:numPr>
          <w:ilvl w:val="1"/>
          <w:numId w:val="7"/>
        </w:numPr>
        <w:rPr>
          <w:lang w:val="en-US"/>
        </w:rPr>
      </w:pPr>
      <w:r w:rsidRPr="00E923D8">
        <w:rPr>
          <w:lang w:val="en-US"/>
        </w:rPr>
        <w:t>GUI-</w:t>
      </w:r>
      <w:proofErr w:type="spellStart"/>
      <w:r w:rsidRPr="00E923D8">
        <w:rPr>
          <w:lang w:val="en-US"/>
        </w:rPr>
        <w:t>Begleitungen</w:t>
      </w:r>
      <w:proofErr w:type="spellEnd"/>
      <w:r w:rsidRPr="00E923D8">
        <w:rPr>
          <w:lang w:val="en-US"/>
        </w:rPr>
        <w:t xml:space="preserve"> (</w:t>
      </w:r>
      <w:proofErr w:type="spellStart"/>
      <w:r w:rsidRPr="00E923D8">
        <w:rPr>
          <w:lang w:val="en-US"/>
        </w:rPr>
        <w:t>PackageGUI</w:t>
      </w:r>
      <w:proofErr w:type="spellEnd"/>
      <w:r w:rsidRPr="00E923D8">
        <w:rPr>
          <w:lang w:val="en-US"/>
        </w:rPr>
        <w:t xml:space="preserve">, </w:t>
      </w:r>
      <w:proofErr w:type="spellStart"/>
      <w:r w:rsidRPr="00E923D8">
        <w:rPr>
          <w:lang w:val="en-US"/>
        </w:rPr>
        <w:t>SEALService</w:t>
      </w:r>
      <w:proofErr w:type="spellEnd"/>
      <w:r w:rsidRPr="00E923D8">
        <w:rPr>
          <w:lang w:val="en-US"/>
        </w:rPr>
        <w:t>, SEAL Suite Setup, ...)</w:t>
      </w:r>
    </w:p>
    <w:p w:rsidR="00191440" w:rsidRDefault="008B236B" w:rsidP="00191440">
      <w:pPr>
        <w:pStyle w:val="Listenabsatz"/>
        <w:numPr>
          <w:ilvl w:val="0"/>
          <w:numId w:val="7"/>
        </w:numPr>
      </w:pPr>
      <w:r>
        <w:t xml:space="preserve">QA-Team </w:t>
      </w:r>
      <w:r w:rsidR="00191440">
        <w:t>(GF-übergreifend):</w:t>
      </w:r>
    </w:p>
    <w:p w:rsidR="004641A9" w:rsidRDefault="004641A9" w:rsidP="004641A9">
      <w:pPr>
        <w:pStyle w:val="Listenabsatz"/>
        <w:numPr>
          <w:ilvl w:val="1"/>
          <w:numId w:val="7"/>
        </w:numPr>
      </w:pPr>
      <w:r>
        <w:t>Abstimmung Prozesse/Freigaben</w:t>
      </w:r>
    </w:p>
    <w:p w:rsidR="00191440" w:rsidRDefault="00191440" w:rsidP="004641A9">
      <w:pPr>
        <w:pStyle w:val="Listenabsatz"/>
        <w:numPr>
          <w:ilvl w:val="1"/>
          <w:numId w:val="7"/>
        </w:numPr>
      </w:pPr>
      <w:r>
        <w:t>Workshop im November</w:t>
      </w:r>
    </w:p>
    <w:p w:rsidR="00191440" w:rsidRDefault="00191440" w:rsidP="00191440">
      <w:pPr>
        <w:pStyle w:val="Listenabsatz"/>
        <w:numPr>
          <w:ilvl w:val="0"/>
          <w:numId w:val="7"/>
        </w:numPr>
      </w:pPr>
      <w:r>
        <w:t>Sonstige Tätigkeiten:</w:t>
      </w:r>
    </w:p>
    <w:p w:rsidR="00191440" w:rsidRDefault="004641A9" w:rsidP="004641A9">
      <w:pPr>
        <w:pStyle w:val="Listenabsatz"/>
        <w:numPr>
          <w:ilvl w:val="1"/>
          <w:numId w:val="7"/>
        </w:numPr>
      </w:pPr>
      <w:r>
        <w:t xml:space="preserve">Entwicklung/Pflege </w:t>
      </w:r>
      <w:r w:rsidR="00191440">
        <w:t>gettransportlist</w:t>
      </w:r>
      <w:r>
        <w:t>.pl</w:t>
      </w:r>
      <w:r w:rsidR="00191440">
        <w:t xml:space="preserve"> / SAP Transport Manager</w:t>
      </w:r>
    </w:p>
    <w:p w:rsidR="00191440" w:rsidRDefault="00191440" w:rsidP="004641A9">
      <w:pPr>
        <w:pStyle w:val="Listenabsatz"/>
        <w:numPr>
          <w:ilvl w:val="1"/>
          <w:numId w:val="7"/>
        </w:numPr>
      </w:pPr>
      <w:r>
        <w:t>Korrektur/Übersetzung Schulungsunterlagen, GF-übergreifender Dokumentationen (JIRA</w:t>
      </w:r>
      <w:r w:rsidR="004641A9">
        <w:t>, PE-Checklisten,</w:t>
      </w:r>
      <w:r>
        <w:t xml:space="preserve"> ...)</w:t>
      </w:r>
    </w:p>
    <w:p w:rsidR="00191440" w:rsidRPr="00191440" w:rsidRDefault="00191440" w:rsidP="004641A9">
      <w:pPr>
        <w:pStyle w:val="Listenabsatz"/>
        <w:numPr>
          <w:ilvl w:val="1"/>
          <w:numId w:val="7"/>
        </w:numPr>
      </w:pPr>
      <w:r>
        <w:t>Unterstützung Marketing</w:t>
      </w:r>
    </w:p>
    <w:p w:rsidR="0066740F" w:rsidRDefault="0066740F" w:rsidP="0066740F">
      <w:pPr>
        <w:pStyle w:val="berschrift2"/>
      </w:pPr>
      <w:r>
        <w:t>Daniel Haberkorn</w:t>
      </w:r>
    </w:p>
    <w:p w:rsidR="0066740F" w:rsidRDefault="0066740F" w:rsidP="0066740F">
      <w:pPr>
        <w:pStyle w:val="berschrift3"/>
      </w:pPr>
      <w:r>
        <w:t>Aktuelle Projekte</w:t>
      </w:r>
    </w:p>
    <w:p w:rsidR="00000000" w:rsidRDefault="00202A39">
      <w:pPr>
        <w:pStyle w:val="Listenabsatz"/>
        <w:numPr>
          <w:ilvl w:val="0"/>
          <w:numId w:val="1"/>
        </w:numPr>
        <w:rPr>
          <w:del w:id="0" w:author="Daniel Haberkorn" w:date="2011-11-03T17:46:00Z"/>
        </w:rPr>
      </w:pPr>
      <w:r>
        <w:t>SUE-11052 - TeamCenter Jobs wiederholen</w:t>
      </w:r>
      <w:r w:rsidR="00B83602">
        <w:t xml:space="preserve"> (mit TR besprochen)</w:t>
      </w:r>
    </w:p>
    <w:p w:rsidR="00B83602" w:rsidRDefault="00B83602" w:rsidP="00EA19F5">
      <w:pPr>
        <w:pStyle w:val="Listenabsatz"/>
        <w:numPr>
          <w:ilvl w:val="0"/>
          <w:numId w:val="1"/>
        </w:numPr>
      </w:pPr>
      <w:del w:id="1" w:author="Daniel Haberkorn" w:date="2011-11-03T17:46:00Z">
        <w:r w:rsidDel="00EA19F5">
          <w:delText>Teamcenter HTTP-Kommunikation (vor Übergabe an PLM lösen; mit TP vereinbart)</w:delText>
        </w:r>
      </w:del>
    </w:p>
    <w:p w:rsidR="00B83602" w:rsidRDefault="00B83602" w:rsidP="00202A39">
      <w:pPr>
        <w:pStyle w:val="Listenabsatz"/>
        <w:numPr>
          <w:ilvl w:val="0"/>
          <w:numId w:val="1"/>
        </w:numPr>
      </w:pPr>
      <w:r>
        <w:t>SACHS (Vlado)</w:t>
      </w:r>
      <w:r w:rsidRPr="00B83602">
        <w:t xml:space="preserve"> </w:t>
      </w:r>
      <w:r>
        <w:t>-&gt;Termin Ende des Jahres</w:t>
      </w:r>
    </w:p>
    <w:p w:rsidR="00202A39" w:rsidRDefault="00202A39" w:rsidP="00B83602">
      <w:pPr>
        <w:pStyle w:val="Listenabsatz"/>
        <w:numPr>
          <w:ilvl w:val="1"/>
          <w:numId w:val="1"/>
        </w:numPr>
      </w:pPr>
      <w:r>
        <w:t xml:space="preserve">SPS-32 Druckertreiber aktualisieren -&gt; PSCRIPT5 &amp; Co. </w:t>
      </w:r>
      <w:r>
        <w:cr/>
        <w:t>neues Paket SUE-11002</w:t>
      </w:r>
    </w:p>
    <w:p w:rsidR="00202A39" w:rsidRDefault="00202A39" w:rsidP="00AF3CA1">
      <w:pPr>
        <w:pStyle w:val="Listenabsatz"/>
        <w:numPr>
          <w:ilvl w:val="1"/>
          <w:numId w:val="1"/>
        </w:numPr>
      </w:pPr>
      <w:r>
        <w:t xml:space="preserve">SACHS -&gt; Corel Draw Dokument / Word Dokument kann nicht gedruckt </w:t>
      </w:r>
      <w:r>
        <w:cr/>
        <w:t>werden.</w:t>
      </w:r>
    </w:p>
    <w:p w:rsidR="00202A39" w:rsidRDefault="00202A39" w:rsidP="00202A39">
      <w:pPr>
        <w:pStyle w:val="Listenabsatz"/>
        <w:numPr>
          <w:ilvl w:val="0"/>
          <w:numId w:val="1"/>
        </w:numPr>
      </w:pPr>
      <w:r>
        <w:t>HDW -&gt; Termin 3 Tage Windowsintegration</w:t>
      </w:r>
      <w:r w:rsidR="008A576F">
        <w:t xml:space="preserve"> (Auftrag da, noch kein Termin vereinbart)</w:t>
      </w:r>
    </w:p>
    <w:p w:rsidR="00202A39" w:rsidRPr="00AF3CA1" w:rsidDel="00EA19F5" w:rsidRDefault="00202A39" w:rsidP="00202A39">
      <w:pPr>
        <w:pStyle w:val="Listenabsatz"/>
        <w:numPr>
          <w:ilvl w:val="0"/>
          <w:numId w:val="1"/>
        </w:numPr>
        <w:rPr>
          <w:del w:id="2" w:author="Daniel Haberkorn" w:date="2011-11-03T17:46:00Z"/>
        </w:rPr>
      </w:pPr>
      <w:del w:id="3" w:author="Daniel Haberkorn" w:date="2011-11-03T17:46:00Z">
        <w:r w:rsidRPr="00AF3CA1" w:rsidDel="00EA19F5">
          <w:delText xml:space="preserve">Appkonv </w:delText>
        </w:r>
        <w:r w:rsidR="00AF3CA1" w:rsidDel="00EA19F5">
          <w:delText xml:space="preserve">(MAS/LTI; AH/Kongsberg) </w:delText>
        </w:r>
        <w:r w:rsidRPr="00AF3CA1" w:rsidDel="00EA19F5">
          <w:delText xml:space="preserve">-&gt; </w:delText>
        </w:r>
        <w:r w:rsidR="00AF3CA1" w:rsidDel="00EA19F5">
          <w:delText xml:space="preserve">MS </w:delText>
        </w:r>
        <w:r w:rsidRPr="00AF3CA1" w:rsidDel="00EA19F5">
          <w:delText>Project PDF Export SUE-10572</w:delText>
        </w:r>
        <w:r w:rsidR="00AF3CA1" w:rsidDel="00EA19F5">
          <w:delText xml:space="preserve"> (Termin?)</w:delText>
        </w:r>
      </w:del>
    </w:p>
    <w:p w:rsidR="00202A39" w:rsidRDefault="00202A39" w:rsidP="00202A39">
      <w:pPr>
        <w:pStyle w:val="Listenabsatz"/>
        <w:numPr>
          <w:ilvl w:val="0"/>
          <w:numId w:val="1"/>
        </w:numPr>
      </w:pPr>
      <w:r>
        <w:t xml:space="preserve">Open Office Konverter -&gt; bauen testen -&gt; </w:t>
      </w:r>
      <w:proofErr w:type="spellStart"/>
      <w:r>
        <w:t>abcpdf</w:t>
      </w:r>
      <w:proofErr w:type="spellEnd"/>
      <w:r>
        <w:t>?</w:t>
      </w:r>
    </w:p>
    <w:p w:rsidR="00F43239" w:rsidRDefault="00F43239" w:rsidP="00202A39">
      <w:pPr>
        <w:pStyle w:val="Listenabsatz"/>
        <w:numPr>
          <w:ilvl w:val="0"/>
          <w:numId w:val="1"/>
        </w:numPr>
      </w:pPr>
      <w:r>
        <w:lastRenderedPageBreak/>
        <w:t xml:space="preserve">CD-Produkt </w:t>
      </w:r>
      <w:r w:rsidR="00202A39">
        <w:t>Installation</w:t>
      </w:r>
      <w:r>
        <w:t>en aktualisieren (</w:t>
      </w:r>
      <w:proofErr w:type="spellStart"/>
      <w:r>
        <w:t>Ghostscript</w:t>
      </w:r>
      <w:proofErr w:type="spellEnd"/>
      <w:r>
        <w:t xml:space="preserve">, PDFLLS, </w:t>
      </w:r>
      <w:proofErr w:type="spellStart"/>
      <w:r>
        <w:t>Appkonv</w:t>
      </w:r>
      <w:proofErr w:type="spellEnd"/>
      <w:r>
        <w:t xml:space="preserve">, Shell </w:t>
      </w:r>
      <w:proofErr w:type="spellStart"/>
      <w:r>
        <w:t>extender</w:t>
      </w:r>
      <w:proofErr w:type="spellEnd"/>
      <w:r w:rsidR="00B83602">
        <w:t>, PScript5 &amp;Co, Lizenzprüfung</w:t>
      </w:r>
      <w:r>
        <w:t>) und testen</w:t>
      </w:r>
    </w:p>
    <w:p w:rsidR="00B83602" w:rsidRDefault="00B83602" w:rsidP="00B83602">
      <w:pPr>
        <w:pStyle w:val="Listenabsatz"/>
        <w:numPr>
          <w:ilvl w:val="1"/>
          <w:numId w:val="1"/>
        </w:numPr>
      </w:pPr>
      <w:r>
        <w:t>Lizenz Überprüfung - updatelic.exe  Installationen patchen</w:t>
      </w:r>
    </w:p>
    <w:p w:rsidR="00B83602" w:rsidRDefault="00B83602" w:rsidP="00B83602">
      <w:pPr>
        <w:pStyle w:val="Listenabsatz"/>
        <w:numPr>
          <w:ilvl w:val="1"/>
          <w:numId w:val="1"/>
        </w:numPr>
      </w:pPr>
      <w:r>
        <w:t>DLL-Pfade über PATH rausschmeißen und lieber über Registry suchen.</w:t>
      </w:r>
    </w:p>
    <w:p w:rsidR="00F43239" w:rsidRDefault="00F43239" w:rsidP="00F43239">
      <w:pPr>
        <w:pStyle w:val="Listenabsatz"/>
        <w:numPr>
          <w:ilvl w:val="1"/>
          <w:numId w:val="1"/>
        </w:numPr>
      </w:pPr>
      <w:r>
        <w:t>BCXDC</w:t>
      </w:r>
    </w:p>
    <w:p w:rsidR="00202A39" w:rsidDel="00EA19F5" w:rsidRDefault="00202A39" w:rsidP="00F43239">
      <w:pPr>
        <w:pStyle w:val="Listenabsatz"/>
        <w:numPr>
          <w:ilvl w:val="1"/>
          <w:numId w:val="1"/>
        </w:numPr>
        <w:rPr>
          <w:del w:id="4" w:author="Daniel Haberkorn" w:date="2011-11-03T17:47:00Z"/>
        </w:rPr>
      </w:pPr>
      <w:del w:id="5" w:author="Daniel Haberkorn" w:date="2011-11-03T17:47:00Z">
        <w:r w:rsidDel="00EA19F5">
          <w:delText xml:space="preserve">CW </w:delText>
        </w:r>
      </w:del>
    </w:p>
    <w:p w:rsidR="00202A39" w:rsidRDefault="00202A39" w:rsidP="00F43239">
      <w:pPr>
        <w:pStyle w:val="Listenabsatz"/>
        <w:numPr>
          <w:ilvl w:val="1"/>
          <w:numId w:val="1"/>
        </w:numPr>
      </w:pPr>
      <w:r>
        <w:t>CW Server</w:t>
      </w:r>
    </w:p>
    <w:p w:rsidR="00202A39" w:rsidRDefault="00202A39" w:rsidP="00F43239">
      <w:pPr>
        <w:pStyle w:val="Listenabsatz"/>
        <w:numPr>
          <w:ilvl w:val="1"/>
          <w:numId w:val="1"/>
        </w:numPr>
      </w:pPr>
      <w:r>
        <w:t>Teamcenter</w:t>
      </w:r>
    </w:p>
    <w:p w:rsidR="00202A39" w:rsidDel="00EA19F5" w:rsidRDefault="00202A39" w:rsidP="00202A39">
      <w:pPr>
        <w:pStyle w:val="Listenabsatz"/>
        <w:numPr>
          <w:ilvl w:val="0"/>
          <w:numId w:val="1"/>
        </w:numPr>
        <w:rPr>
          <w:del w:id="6" w:author="Daniel Haberkorn" w:date="2011-11-03T17:47:00Z"/>
        </w:rPr>
      </w:pPr>
      <w:del w:id="7" w:author="Daniel Haberkorn" w:date="2011-11-03T17:47:00Z">
        <w:r w:rsidDel="00EA19F5">
          <w:delText>Drucken aus NX wegen CGM -&gt; Workbench</w:delText>
        </w:r>
      </w:del>
    </w:p>
    <w:p w:rsidR="00202A39" w:rsidRDefault="00EF3CA4" w:rsidP="00EF3CA4">
      <w:pPr>
        <w:pStyle w:val="Listenabsatz"/>
        <w:numPr>
          <w:ilvl w:val="0"/>
          <w:numId w:val="1"/>
        </w:numPr>
      </w:pPr>
      <w:del w:id="8" w:author="Daniel Haberkorn" w:date="2011-11-03T17:47:00Z">
        <w:r w:rsidDel="00EA19F5">
          <w:delText xml:space="preserve"> </w:delText>
        </w:r>
      </w:del>
      <w:r>
        <w:t xml:space="preserve">Patch für PDF </w:t>
      </w:r>
      <w:proofErr w:type="spellStart"/>
      <w:r>
        <w:t>Longlife</w:t>
      </w:r>
      <w:proofErr w:type="spellEnd"/>
      <w:r>
        <w:t xml:space="preserve"> Suite -&gt; Bug in Konfiguration -&gt; 13.10. aufgefallen</w:t>
      </w:r>
      <w:r w:rsidR="00432349">
        <w:t xml:space="preserve"> PDFLLS-344</w:t>
      </w:r>
    </w:p>
    <w:p w:rsidR="00EF3CA4" w:rsidRDefault="00EF3CA4" w:rsidP="00EF3CA4">
      <w:pPr>
        <w:pStyle w:val="Listenabsatz"/>
        <w:numPr>
          <w:ilvl w:val="0"/>
          <w:numId w:val="1"/>
        </w:numPr>
      </w:pPr>
      <w:r>
        <w:t xml:space="preserve">ROWE HPGL-Treiber </w:t>
      </w:r>
      <w:proofErr w:type="spellStart"/>
      <w:r>
        <w:t>fehler</w:t>
      </w:r>
      <w:proofErr w:type="spellEnd"/>
      <w:r>
        <w:t xml:space="preserve"> in der RTL Komprimierung "Stichwort Nasen" </w:t>
      </w:r>
      <w:hyperlink r:id="rId9" w:history="1">
        <w:r>
          <w:rPr>
            <w:rStyle w:val="Hyperlink"/>
          </w:rPr>
          <w:t>RSC-193</w:t>
        </w:r>
      </w:hyperlink>
    </w:p>
    <w:p w:rsidR="00EF3CA4" w:rsidRDefault="00EF3CA4" w:rsidP="00EF3CA4">
      <w:pPr>
        <w:pStyle w:val="Listenabsatz"/>
        <w:numPr>
          <w:ilvl w:val="0"/>
          <w:numId w:val="1"/>
        </w:numPr>
      </w:pPr>
      <w:r>
        <w:t xml:space="preserve">CD Produkt für </w:t>
      </w:r>
      <w:proofErr w:type="spellStart"/>
      <w:r>
        <w:t>gxconvert</w:t>
      </w:r>
      <w:proofErr w:type="spellEnd"/>
      <w:r>
        <w:t xml:space="preserve"> erstellen</w:t>
      </w:r>
    </w:p>
    <w:p w:rsidR="00EF3CA4" w:rsidRDefault="00EF3CA4" w:rsidP="00EF3CA4">
      <w:pPr>
        <w:pStyle w:val="Listenabsatz"/>
        <w:numPr>
          <w:ilvl w:val="0"/>
          <w:numId w:val="1"/>
        </w:numPr>
        <w:rPr>
          <w:ins w:id="9" w:author="Daniel Haberkorn" w:date="2011-11-03T17:48:00Z"/>
        </w:rPr>
      </w:pPr>
      <w:r>
        <w:t>Entwicklungsumgebung Projekte dokumentieren (</w:t>
      </w:r>
      <w:proofErr w:type="spellStart"/>
      <w:r>
        <w:t>build</w:t>
      </w:r>
      <w:proofErr w:type="spellEnd"/>
      <w:r>
        <w:t xml:space="preserve"> und </w:t>
      </w:r>
      <w:proofErr w:type="spellStart"/>
      <w:r>
        <w:t>test</w:t>
      </w:r>
      <w:proofErr w:type="spellEnd"/>
      <w:r>
        <w:t>)</w:t>
      </w:r>
    </w:p>
    <w:p w:rsidR="00EA19F5" w:rsidRPr="00202A39" w:rsidRDefault="00EA19F5" w:rsidP="00EF3CA4">
      <w:pPr>
        <w:pStyle w:val="Listenabsatz"/>
        <w:numPr>
          <w:ilvl w:val="0"/>
          <w:numId w:val="1"/>
        </w:numPr>
      </w:pPr>
      <w:ins w:id="10" w:author="Daniel Haberkorn" w:date="2011-11-03T17:48:00Z">
        <w:r>
          <w:t>BCXDC 3.0.0 (</w:t>
        </w:r>
        <w:proofErr w:type="spellStart"/>
        <w:r>
          <w:t>jrfcserver</w:t>
        </w:r>
        <w:proofErr w:type="spellEnd"/>
        <w:r>
          <w:t xml:space="preserve"> update)</w:t>
        </w:r>
      </w:ins>
    </w:p>
    <w:p w:rsidR="0066740F" w:rsidRDefault="0066740F" w:rsidP="0066740F">
      <w:pPr>
        <w:pStyle w:val="berschrift3"/>
      </w:pPr>
      <w:r>
        <w:t>Weitere Zuständigkeiten</w:t>
      </w:r>
    </w:p>
    <w:p w:rsidR="00202A39" w:rsidRDefault="00202A39" w:rsidP="00202A39">
      <w:pPr>
        <w:pStyle w:val="Listenabsatz"/>
        <w:numPr>
          <w:ilvl w:val="0"/>
          <w:numId w:val="4"/>
        </w:numPr>
      </w:pPr>
      <w:r>
        <w:t>PostScript Treiber</w:t>
      </w:r>
    </w:p>
    <w:p w:rsidR="00202A39" w:rsidRPr="008A576F" w:rsidRDefault="00202A39" w:rsidP="00202A3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8A576F">
        <w:rPr>
          <w:lang w:val="en-US"/>
        </w:rPr>
        <w:t>Windowsintegration</w:t>
      </w:r>
      <w:proofErr w:type="spellEnd"/>
      <w:r w:rsidRPr="008A576F">
        <w:rPr>
          <w:lang w:val="en-US"/>
        </w:rPr>
        <w:t xml:space="preserve"> (u. a. MSI </w:t>
      </w:r>
      <w:proofErr w:type="spellStart"/>
      <w:r w:rsidRPr="008A576F">
        <w:rPr>
          <w:lang w:val="en-US"/>
        </w:rPr>
        <w:t>Paket</w:t>
      </w:r>
      <w:proofErr w:type="spellEnd"/>
      <w:r w:rsidRPr="008A576F">
        <w:rPr>
          <w:lang w:val="en-US"/>
        </w:rPr>
        <w:t>)</w:t>
      </w:r>
    </w:p>
    <w:p w:rsidR="00202A39" w:rsidRDefault="00202A39" w:rsidP="00202A39">
      <w:pPr>
        <w:pStyle w:val="Listenabsatz"/>
        <w:numPr>
          <w:ilvl w:val="0"/>
          <w:numId w:val="4"/>
        </w:numPr>
      </w:pPr>
      <w:proofErr w:type="spellStart"/>
      <w:r>
        <w:t>ConvertwIZ</w:t>
      </w:r>
      <w:proofErr w:type="spellEnd"/>
    </w:p>
    <w:p w:rsidR="00202A39" w:rsidRPr="008A576F" w:rsidRDefault="00202A39" w:rsidP="00202A39">
      <w:pPr>
        <w:pStyle w:val="Listenabsatz"/>
        <w:numPr>
          <w:ilvl w:val="0"/>
          <w:numId w:val="4"/>
        </w:numPr>
        <w:rPr>
          <w:lang w:val="en-US"/>
        </w:rPr>
      </w:pPr>
      <w:r w:rsidRPr="008A576F">
        <w:rPr>
          <w:lang w:val="en-US"/>
        </w:rPr>
        <w:t xml:space="preserve">PDF </w:t>
      </w:r>
      <w:proofErr w:type="spellStart"/>
      <w:r w:rsidRPr="008A576F">
        <w:rPr>
          <w:lang w:val="en-US"/>
        </w:rPr>
        <w:t>Longlife</w:t>
      </w:r>
      <w:proofErr w:type="spellEnd"/>
      <w:r w:rsidRPr="008A576F">
        <w:rPr>
          <w:lang w:val="en-US"/>
        </w:rPr>
        <w:t xml:space="preserve"> Suite (Setup/GUI)</w:t>
      </w:r>
    </w:p>
    <w:p w:rsidR="00202A39" w:rsidRDefault="00202A39" w:rsidP="00202A39">
      <w:pPr>
        <w:pStyle w:val="Listenabsatz"/>
        <w:numPr>
          <w:ilvl w:val="0"/>
          <w:numId w:val="4"/>
        </w:numPr>
      </w:pPr>
      <w:r>
        <w:t>Stempeleditor</w:t>
      </w:r>
    </w:p>
    <w:p w:rsidR="00AF3CA1" w:rsidRDefault="00AF3CA1" w:rsidP="00202A39">
      <w:pPr>
        <w:pStyle w:val="Listenabsatz"/>
        <w:numPr>
          <w:ilvl w:val="0"/>
          <w:numId w:val="4"/>
        </w:numPr>
      </w:pPr>
      <w:proofErr w:type="spellStart"/>
      <w:r>
        <w:t>Appkonv</w:t>
      </w:r>
      <w:proofErr w:type="spellEnd"/>
    </w:p>
    <w:p w:rsidR="00F43239" w:rsidRDefault="00F43239" w:rsidP="00202A39">
      <w:pPr>
        <w:pStyle w:val="Listenabsatz"/>
        <w:numPr>
          <w:ilvl w:val="0"/>
          <w:numId w:val="4"/>
        </w:numPr>
      </w:pPr>
      <w:r>
        <w:t>DPF Webservice</w:t>
      </w:r>
    </w:p>
    <w:p w:rsidR="00F43239" w:rsidRPr="00202A39" w:rsidRDefault="00F43239" w:rsidP="00F43239">
      <w:pPr>
        <w:pStyle w:val="Listenabsatz"/>
        <w:numPr>
          <w:ilvl w:val="1"/>
          <w:numId w:val="4"/>
        </w:numPr>
      </w:pPr>
      <w:r>
        <w:t>Einarbeiten</w:t>
      </w:r>
    </w:p>
    <w:p w:rsidR="00F43239" w:rsidRDefault="00F43239" w:rsidP="00F43239">
      <w:pPr>
        <w:pStyle w:val="Listenabsatz"/>
        <w:numPr>
          <w:ilvl w:val="1"/>
          <w:numId w:val="4"/>
        </w:numPr>
      </w:pPr>
      <w:r>
        <w:t xml:space="preserve">Webservice einrichten -&gt; </w:t>
      </w:r>
      <w:proofErr w:type="spellStart"/>
      <w:r>
        <w:t>tests</w:t>
      </w:r>
      <w:proofErr w:type="spellEnd"/>
      <w:r>
        <w:t xml:space="preserve"> -&gt; </w:t>
      </w:r>
      <w:proofErr w:type="spellStart"/>
      <w:r>
        <w:t>pdflls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EF3CA4" w:rsidRDefault="00EF3CA4" w:rsidP="00EF3CA4">
      <w:pPr>
        <w:pStyle w:val="Listenabsatz"/>
        <w:numPr>
          <w:ilvl w:val="0"/>
          <w:numId w:val="4"/>
        </w:numPr>
      </w:pPr>
      <w:r>
        <w:t>ROWE Controller</w:t>
      </w:r>
    </w:p>
    <w:p w:rsidR="00EF3CA4" w:rsidRDefault="00EF3CA4" w:rsidP="00EF3CA4">
      <w:pPr>
        <w:pStyle w:val="Listenabsatz"/>
        <w:numPr>
          <w:ilvl w:val="0"/>
          <w:numId w:val="4"/>
        </w:numPr>
      </w:pPr>
      <w:r>
        <w:t>HPGL Treiber</w:t>
      </w:r>
    </w:p>
    <w:p w:rsidR="00F100BB" w:rsidRDefault="00F100BB" w:rsidP="00EF3CA4">
      <w:pPr>
        <w:pStyle w:val="Listenabsatz"/>
        <w:numPr>
          <w:ilvl w:val="0"/>
          <w:numId w:val="4"/>
        </w:numPr>
        <w:rPr>
          <w:ins w:id="11" w:author="Daniel Haberkorn" w:date="2011-11-03T17:47:00Z"/>
        </w:rPr>
      </w:pPr>
      <w:r>
        <w:t>Siemens Energy Erlangen als Kunden</w:t>
      </w:r>
    </w:p>
    <w:p w:rsidR="00EA19F5" w:rsidRDefault="00EA19F5" w:rsidP="00EF3CA4">
      <w:pPr>
        <w:pStyle w:val="Listenabsatz"/>
        <w:numPr>
          <w:ilvl w:val="0"/>
          <w:numId w:val="4"/>
        </w:numPr>
      </w:pPr>
      <w:ins w:id="12" w:author="Daniel Haberkorn" w:date="2011-11-03T17:47:00Z">
        <w:r>
          <w:t>Outlookkonverter / Zerlegung</w:t>
        </w:r>
      </w:ins>
    </w:p>
    <w:p w:rsidR="0066740F" w:rsidRDefault="0066740F" w:rsidP="0066740F">
      <w:pPr>
        <w:pStyle w:val="berschrift2"/>
      </w:pPr>
      <w:r>
        <w:t>Wolfgang Lang</w:t>
      </w:r>
    </w:p>
    <w:p w:rsidR="00F86339" w:rsidRDefault="00F86339" w:rsidP="0066740F">
      <w:pPr>
        <w:pStyle w:val="berschrift3"/>
      </w:pPr>
      <w:r>
        <w:t>Interne Aufgaben</w:t>
      </w:r>
    </w:p>
    <w:p w:rsidR="00F86339" w:rsidRDefault="0083250D" w:rsidP="00F86339">
      <w:pPr>
        <w:pStyle w:val="Listenabsatz"/>
        <w:numPr>
          <w:ilvl w:val="0"/>
          <w:numId w:val="6"/>
        </w:numPr>
      </w:pPr>
      <w:proofErr w:type="spellStart"/>
      <w:r>
        <w:t>Kanban</w:t>
      </w:r>
      <w:proofErr w:type="spellEnd"/>
      <w:r>
        <w:t xml:space="preserve"> E</w:t>
      </w:r>
      <w:r w:rsidR="00F23F72">
        <w:t>i</w:t>
      </w:r>
      <w:r>
        <w:t>nführung</w:t>
      </w:r>
    </w:p>
    <w:p w:rsidR="00F23F72" w:rsidRPr="00F86339" w:rsidRDefault="00F23F72" w:rsidP="00F23F72">
      <w:pPr>
        <w:pStyle w:val="Listenabsatz"/>
        <w:numPr>
          <w:ilvl w:val="0"/>
          <w:numId w:val="6"/>
        </w:numPr>
      </w:pPr>
      <w:r>
        <w:t>Betriebsrat</w:t>
      </w:r>
    </w:p>
    <w:p w:rsidR="0066740F" w:rsidRDefault="0066740F" w:rsidP="0066740F">
      <w:pPr>
        <w:pStyle w:val="berschrift3"/>
      </w:pPr>
      <w:r>
        <w:t>Aktuelle Projekte</w:t>
      </w:r>
    </w:p>
    <w:p w:rsidR="0004036E" w:rsidRDefault="0004036E" w:rsidP="0004036E">
      <w:pPr>
        <w:pStyle w:val="Listenabsatz"/>
        <w:numPr>
          <w:ilvl w:val="0"/>
          <w:numId w:val="5"/>
        </w:numPr>
      </w:pPr>
      <w:r>
        <w:t>Engel (Schwertberg); CD-Roboter Ausgabe von SAP mit Unicode Inhaltsverzeichnissen</w:t>
      </w:r>
    </w:p>
    <w:p w:rsidR="0004036E" w:rsidRDefault="0004036E" w:rsidP="0004036E">
      <w:pPr>
        <w:pStyle w:val="Listenabsatz"/>
        <w:numPr>
          <w:ilvl w:val="0"/>
          <w:numId w:val="5"/>
        </w:numPr>
      </w:pPr>
      <w:r>
        <w:t>Sealservice (Projektleitung)</w:t>
      </w:r>
    </w:p>
    <w:p w:rsidR="008C6D3B" w:rsidRDefault="008C6D3B" w:rsidP="0004036E">
      <w:pPr>
        <w:pStyle w:val="Listenabsatz"/>
        <w:numPr>
          <w:ilvl w:val="0"/>
          <w:numId w:val="5"/>
        </w:numPr>
      </w:pPr>
      <w:proofErr w:type="spellStart"/>
      <w:r>
        <w:t>SealCC</w:t>
      </w:r>
      <w:proofErr w:type="spellEnd"/>
      <w:r>
        <w:t xml:space="preserve"> LDAP Kopplung (Braun, ZF)</w:t>
      </w:r>
    </w:p>
    <w:p w:rsidR="0004036E" w:rsidRDefault="0004036E" w:rsidP="0004036E">
      <w:pPr>
        <w:pStyle w:val="Listenabsatz"/>
        <w:numPr>
          <w:ilvl w:val="0"/>
          <w:numId w:val="5"/>
        </w:numPr>
      </w:pPr>
      <w:proofErr w:type="spellStart"/>
      <w:r>
        <w:t>Sysinit</w:t>
      </w:r>
      <w:proofErr w:type="spellEnd"/>
      <w:r>
        <w:t xml:space="preserve"> (Spezifikation)</w:t>
      </w:r>
    </w:p>
    <w:p w:rsidR="0004036E" w:rsidRDefault="00F86339" w:rsidP="0004036E">
      <w:pPr>
        <w:pStyle w:val="Listenabsatz"/>
        <w:numPr>
          <w:ilvl w:val="0"/>
          <w:numId w:val="5"/>
        </w:numPr>
      </w:pPr>
      <w:r>
        <w:t>Wacker (SCC/</w:t>
      </w:r>
      <w:proofErr w:type="spellStart"/>
      <w:r>
        <w:t>Sysstatus</w:t>
      </w:r>
      <w:proofErr w:type="spellEnd"/>
      <w:r>
        <w:t xml:space="preserve"> Security)</w:t>
      </w:r>
    </w:p>
    <w:p w:rsidR="008C6D3B" w:rsidRPr="0004036E" w:rsidRDefault="008C6D3B" w:rsidP="0004036E">
      <w:pPr>
        <w:pStyle w:val="Listenabsatz"/>
        <w:numPr>
          <w:ilvl w:val="0"/>
          <w:numId w:val="5"/>
        </w:numPr>
      </w:pPr>
      <w:proofErr w:type="spellStart"/>
      <w:r>
        <w:t>Getversions</w:t>
      </w:r>
      <w:proofErr w:type="spellEnd"/>
      <w:r>
        <w:t xml:space="preserve"> 2 </w:t>
      </w:r>
      <w:r w:rsidR="00155558">
        <w:t xml:space="preserve">-&gt; </w:t>
      </w:r>
      <w:proofErr w:type="spellStart"/>
      <w:r>
        <w:t>Tar</w:t>
      </w:r>
      <w:proofErr w:type="spellEnd"/>
      <w:r>
        <w:t xml:space="preserve"> File bauen (VW; Termin November)</w:t>
      </w:r>
    </w:p>
    <w:p w:rsidR="0066740F" w:rsidRDefault="0066740F" w:rsidP="0066740F">
      <w:pPr>
        <w:pStyle w:val="berschrift3"/>
      </w:pPr>
      <w:r>
        <w:t>Weitere Zuständigkeiten</w:t>
      </w:r>
    </w:p>
    <w:p w:rsidR="0004036E" w:rsidRDefault="0004036E" w:rsidP="0004036E">
      <w:pPr>
        <w:pStyle w:val="Listenabsatz"/>
        <w:numPr>
          <w:ilvl w:val="0"/>
          <w:numId w:val="5"/>
        </w:numPr>
      </w:pPr>
      <w:r>
        <w:t xml:space="preserve">Seal </w:t>
      </w:r>
      <w:proofErr w:type="spellStart"/>
      <w:r>
        <w:t>Control</w:t>
      </w:r>
      <w:proofErr w:type="spellEnd"/>
      <w:r>
        <w:t xml:space="preserve"> Center</w:t>
      </w:r>
    </w:p>
    <w:p w:rsidR="0004036E" w:rsidRDefault="0004036E" w:rsidP="0004036E">
      <w:pPr>
        <w:pStyle w:val="Listenabsatz"/>
        <w:numPr>
          <w:ilvl w:val="0"/>
          <w:numId w:val="5"/>
        </w:numPr>
      </w:pPr>
      <w:r>
        <w:t>Systemstatus</w:t>
      </w:r>
    </w:p>
    <w:p w:rsidR="0004036E" w:rsidRDefault="0004036E" w:rsidP="0004036E">
      <w:pPr>
        <w:pStyle w:val="Listenabsatz"/>
        <w:numPr>
          <w:ilvl w:val="0"/>
          <w:numId w:val="5"/>
        </w:numPr>
      </w:pPr>
      <w:r>
        <w:t>Perl</w:t>
      </w:r>
    </w:p>
    <w:p w:rsidR="0004036E" w:rsidRDefault="0004036E" w:rsidP="0004036E">
      <w:pPr>
        <w:pStyle w:val="Listenabsatz"/>
        <w:numPr>
          <w:ilvl w:val="0"/>
          <w:numId w:val="5"/>
        </w:numPr>
      </w:pPr>
      <w:proofErr w:type="spellStart"/>
      <w:r>
        <w:t>Sysinit</w:t>
      </w:r>
      <w:proofErr w:type="spellEnd"/>
    </w:p>
    <w:p w:rsidR="00F86339" w:rsidRDefault="00F86339" w:rsidP="0004036E">
      <w:pPr>
        <w:pStyle w:val="Listenabsatz"/>
        <w:numPr>
          <w:ilvl w:val="0"/>
          <w:numId w:val="5"/>
        </w:numPr>
      </w:pPr>
      <w:proofErr w:type="spellStart"/>
      <w:r>
        <w:t>Webtafel</w:t>
      </w:r>
      <w:proofErr w:type="spellEnd"/>
    </w:p>
    <w:p w:rsidR="00F86339" w:rsidRDefault="00F86339" w:rsidP="0004036E">
      <w:pPr>
        <w:pStyle w:val="Listenabsatz"/>
        <w:numPr>
          <w:ilvl w:val="0"/>
          <w:numId w:val="5"/>
        </w:numPr>
      </w:pPr>
      <w:r>
        <w:t>CD-Roboter Ansteuerung</w:t>
      </w:r>
    </w:p>
    <w:p w:rsidR="00F86339" w:rsidRDefault="00F86339" w:rsidP="0004036E">
      <w:pPr>
        <w:pStyle w:val="Listenabsatz"/>
        <w:numPr>
          <w:ilvl w:val="0"/>
          <w:numId w:val="5"/>
        </w:numPr>
      </w:pPr>
      <w:r>
        <w:t>Master</w:t>
      </w:r>
    </w:p>
    <w:p w:rsidR="00F86339" w:rsidRDefault="00F86339" w:rsidP="0004036E">
      <w:pPr>
        <w:pStyle w:val="Listenabsatz"/>
        <w:numPr>
          <w:ilvl w:val="0"/>
          <w:numId w:val="5"/>
        </w:numPr>
      </w:pPr>
      <w:r>
        <w:lastRenderedPageBreak/>
        <w:t>SEAL-Login</w:t>
      </w:r>
    </w:p>
    <w:p w:rsidR="000D0686" w:rsidRDefault="000D0686" w:rsidP="0004036E">
      <w:pPr>
        <w:pStyle w:val="Listenabsatz"/>
        <w:numPr>
          <w:ilvl w:val="0"/>
          <w:numId w:val="5"/>
        </w:numPr>
      </w:pPr>
      <w:proofErr w:type="spellStart"/>
      <w:r>
        <w:t>Twiki</w:t>
      </w:r>
      <w:proofErr w:type="spellEnd"/>
    </w:p>
    <w:p w:rsidR="000D0686" w:rsidRDefault="000D0686" w:rsidP="0004036E">
      <w:pPr>
        <w:pStyle w:val="Listenabsatz"/>
        <w:numPr>
          <w:ilvl w:val="0"/>
          <w:numId w:val="5"/>
        </w:numPr>
      </w:pPr>
      <w:r>
        <w:t xml:space="preserve">DPF </w:t>
      </w:r>
      <w:proofErr w:type="spellStart"/>
      <w:r>
        <w:t>Workingunits</w:t>
      </w:r>
      <w:proofErr w:type="spellEnd"/>
    </w:p>
    <w:p w:rsidR="000D0686" w:rsidRPr="0004036E" w:rsidRDefault="000D0686" w:rsidP="0004036E">
      <w:pPr>
        <w:pStyle w:val="Listenabsatz"/>
        <w:numPr>
          <w:ilvl w:val="0"/>
          <w:numId w:val="5"/>
        </w:numPr>
      </w:pPr>
      <w:r>
        <w:t>Perl-Tools</w:t>
      </w:r>
    </w:p>
    <w:p w:rsidR="0066740F" w:rsidRDefault="0066740F" w:rsidP="0066740F">
      <w:pPr>
        <w:pStyle w:val="berschrift2"/>
      </w:pPr>
      <w:r>
        <w:t>Fritz Leugner</w:t>
      </w:r>
    </w:p>
    <w:p w:rsidR="0066740F" w:rsidRDefault="0066740F" w:rsidP="0066740F">
      <w:pPr>
        <w:pStyle w:val="berschrift3"/>
      </w:pPr>
      <w:r>
        <w:t>Aktuelle Projekte</w:t>
      </w:r>
    </w:p>
    <w:p w:rsidR="001D672A" w:rsidRDefault="001D672A" w:rsidP="001D672A"/>
    <w:p w:rsidR="001D672A" w:rsidRDefault="001D672A" w:rsidP="001D672A">
      <w:pPr>
        <w:pStyle w:val="Listenabsatz"/>
        <w:numPr>
          <w:ilvl w:val="0"/>
          <w:numId w:val="8"/>
        </w:numPr>
      </w:pPr>
      <w:r>
        <w:t>IJS-Treiber für EPSON-Drucker</w:t>
      </w:r>
      <w:r w:rsidR="00D35257">
        <w:t xml:space="preserve"> (Kundenprojekt)</w:t>
      </w:r>
    </w:p>
    <w:p w:rsidR="009D4D85" w:rsidRDefault="009D4D85" w:rsidP="001D672A">
      <w:pPr>
        <w:pStyle w:val="Listenabsatz"/>
        <w:numPr>
          <w:ilvl w:val="0"/>
          <w:numId w:val="8"/>
        </w:numPr>
      </w:pPr>
      <w:r>
        <w:t xml:space="preserve">MAXICODE </w:t>
      </w:r>
      <w:r w:rsidR="00B50D80">
        <w:t xml:space="preserve"> ( </w:t>
      </w:r>
      <w:r w:rsidR="00D35257">
        <w:t xml:space="preserve">2D Barcode für </w:t>
      </w:r>
      <w:r w:rsidR="00B50D80">
        <w:t>ZF - SUE-10436 )</w:t>
      </w:r>
    </w:p>
    <w:p w:rsidR="009D4D85" w:rsidRDefault="009D4D85" w:rsidP="001D672A">
      <w:pPr>
        <w:pStyle w:val="Listenabsatz"/>
        <w:numPr>
          <w:ilvl w:val="0"/>
          <w:numId w:val="8"/>
        </w:numPr>
      </w:pPr>
      <w:proofErr w:type="spellStart"/>
      <w:r>
        <w:t>Cgmpreproc</w:t>
      </w:r>
      <w:proofErr w:type="spellEnd"/>
      <w:r>
        <w:t xml:space="preserve">  (</w:t>
      </w:r>
      <w:proofErr w:type="spellStart"/>
      <w:r>
        <w:t>Kennmetal</w:t>
      </w:r>
      <w:proofErr w:type="spellEnd"/>
      <w:r>
        <w:t>)</w:t>
      </w:r>
    </w:p>
    <w:p w:rsidR="009D4D85" w:rsidRDefault="009D4D85" w:rsidP="001D672A">
      <w:pPr>
        <w:pStyle w:val="Listenabsatz"/>
        <w:numPr>
          <w:ilvl w:val="0"/>
          <w:numId w:val="8"/>
        </w:numPr>
      </w:pPr>
      <w:r>
        <w:t>SUE-10748 : fehlende Schriften</w:t>
      </w:r>
    </w:p>
    <w:p w:rsidR="008C39AD" w:rsidRPr="003F640D" w:rsidRDefault="008C39AD" w:rsidP="001D672A">
      <w:pPr>
        <w:pStyle w:val="Listenabsatz"/>
        <w:numPr>
          <w:ilvl w:val="0"/>
          <w:numId w:val="8"/>
        </w:numPr>
        <w:rPr>
          <w:lang w:val="en-US"/>
        </w:rPr>
      </w:pPr>
      <w:r w:rsidRPr="003F640D">
        <w:rPr>
          <w:lang w:val="en-US"/>
        </w:rPr>
        <w:t xml:space="preserve">SUE-8624 : Timeout </w:t>
      </w:r>
      <w:proofErr w:type="spellStart"/>
      <w:r w:rsidRPr="003F640D">
        <w:rPr>
          <w:lang w:val="en-US"/>
        </w:rPr>
        <w:t>bei</w:t>
      </w:r>
      <w:proofErr w:type="spellEnd"/>
      <w:r w:rsidRPr="003F640D">
        <w:rPr>
          <w:lang w:val="en-US"/>
        </w:rPr>
        <w:t xml:space="preserve"> GS </w:t>
      </w:r>
      <w:proofErr w:type="spellStart"/>
      <w:r w:rsidRPr="003F640D">
        <w:rPr>
          <w:lang w:val="en-US"/>
        </w:rPr>
        <w:t>im</w:t>
      </w:r>
      <w:proofErr w:type="spellEnd"/>
      <w:r w:rsidRPr="003F640D">
        <w:rPr>
          <w:lang w:val="en-US"/>
        </w:rPr>
        <w:t xml:space="preserve"> </w:t>
      </w:r>
      <w:proofErr w:type="spellStart"/>
      <w:r w:rsidRPr="003F640D">
        <w:rPr>
          <w:lang w:val="en-US"/>
        </w:rPr>
        <w:t>Colorgate</w:t>
      </w:r>
      <w:proofErr w:type="spellEnd"/>
    </w:p>
    <w:p w:rsidR="008C39AD" w:rsidRDefault="008C39AD" w:rsidP="001D672A">
      <w:pPr>
        <w:pStyle w:val="Listenabsatz"/>
        <w:numPr>
          <w:ilvl w:val="0"/>
          <w:numId w:val="8"/>
        </w:numPr>
      </w:pPr>
      <w:r>
        <w:t xml:space="preserve">SAOM-125 : </w:t>
      </w:r>
      <w:r w:rsidR="00D35257">
        <w:t xml:space="preserve">Mitgelieferte </w:t>
      </w:r>
      <w:r>
        <w:t>Schriftarten in SAPGOF</w:t>
      </w:r>
    </w:p>
    <w:p w:rsidR="00B50D80" w:rsidRPr="003F640D" w:rsidRDefault="00B50D80" w:rsidP="00B50D80">
      <w:pPr>
        <w:pStyle w:val="Listenabsatz"/>
        <w:numPr>
          <w:ilvl w:val="0"/>
          <w:numId w:val="8"/>
        </w:numPr>
        <w:rPr>
          <w:lang w:val="en-US"/>
        </w:rPr>
      </w:pPr>
      <w:r w:rsidRPr="003F640D">
        <w:rPr>
          <w:lang w:val="en-US"/>
        </w:rPr>
        <w:t xml:space="preserve">Diverse </w:t>
      </w:r>
      <w:proofErr w:type="spellStart"/>
      <w:r w:rsidRPr="003F640D">
        <w:rPr>
          <w:lang w:val="en-US"/>
        </w:rPr>
        <w:t>offene</w:t>
      </w:r>
      <w:proofErr w:type="spellEnd"/>
      <w:r w:rsidRPr="003F640D">
        <w:rPr>
          <w:lang w:val="en-US"/>
        </w:rPr>
        <w:t xml:space="preserve"> </w:t>
      </w:r>
      <w:proofErr w:type="spellStart"/>
      <w:r w:rsidRPr="003F640D">
        <w:rPr>
          <w:lang w:val="en-US"/>
        </w:rPr>
        <w:t>JIRATickets</w:t>
      </w:r>
      <w:proofErr w:type="spellEnd"/>
      <w:r w:rsidRPr="003F640D">
        <w:rPr>
          <w:lang w:val="en-US"/>
        </w:rPr>
        <w:t xml:space="preserve"> ( SUE-10772 , SUE-10890 , SUE-10350)</w:t>
      </w:r>
    </w:p>
    <w:p w:rsidR="00B50D80" w:rsidRDefault="00B50D80" w:rsidP="00B50D80">
      <w:pPr>
        <w:pStyle w:val="Listenabsatz"/>
        <w:numPr>
          <w:ilvl w:val="0"/>
          <w:numId w:val="8"/>
        </w:numPr>
      </w:pPr>
      <w:r>
        <w:t xml:space="preserve">Diverse offene Arbeiten für </w:t>
      </w:r>
      <w:proofErr w:type="spellStart"/>
      <w:r>
        <w:t>Ghostscript</w:t>
      </w:r>
      <w:proofErr w:type="spellEnd"/>
      <w:r>
        <w:t xml:space="preserve"> ( </w:t>
      </w:r>
      <w:r w:rsidR="00366A43">
        <w:t xml:space="preserve">Patches von </w:t>
      </w:r>
      <w:proofErr w:type="spellStart"/>
      <w:r w:rsidR="00366A43">
        <w:t>Artifex</w:t>
      </w:r>
      <w:proofErr w:type="spellEnd"/>
      <w:r w:rsidR="00366A43">
        <w:t xml:space="preserve">, </w:t>
      </w:r>
      <w:proofErr w:type="spellStart"/>
      <w:r w:rsidR="00366A43">
        <w:t>CIDFont</w:t>
      </w:r>
      <w:proofErr w:type="spellEnd"/>
      <w:r w:rsidR="00366A43">
        <w:t>-Verarbeitung )</w:t>
      </w:r>
    </w:p>
    <w:p w:rsidR="00366A43" w:rsidRDefault="00366A43" w:rsidP="00B50D80">
      <w:pPr>
        <w:pStyle w:val="Listenabsatz"/>
        <w:numPr>
          <w:ilvl w:val="0"/>
          <w:numId w:val="8"/>
        </w:numPr>
      </w:pPr>
      <w:r>
        <w:t xml:space="preserve">Verfolgung und Bearbeitung </w:t>
      </w:r>
      <w:proofErr w:type="spellStart"/>
      <w:r>
        <w:t>diversers</w:t>
      </w:r>
      <w:proofErr w:type="spellEnd"/>
      <w:r>
        <w:t xml:space="preserve"> JIRA-Tickets </w:t>
      </w:r>
      <w:proofErr w:type="spellStart"/>
      <w:r>
        <w:t>bzg</w:t>
      </w:r>
      <w:proofErr w:type="spellEnd"/>
      <w:r>
        <w:t xml:space="preserve">. </w:t>
      </w:r>
      <w:proofErr w:type="spellStart"/>
      <w:r>
        <w:t>Ghostscript</w:t>
      </w:r>
      <w:proofErr w:type="spellEnd"/>
      <w:r>
        <w:t xml:space="preserve"> ( WIN-212, RSC-183, RSC-139, GS-249, GS-225, ART-16, ART-11)</w:t>
      </w:r>
    </w:p>
    <w:p w:rsidR="00366A43" w:rsidRPr="001D672A" w:rsidRDefault="008C39AD" w:rsidP="00B50D80">
      <w:pPr>
        <w:pStyle w:val="Listenabsatz"/>
        <w:numPr>
          <w:ilvl w:val="0"/>
          <w:numId w:val="8"/>
        </w:numPr>
      </w:pPr>
      <w:r>
        <w:t>TTF-Verarbeitung</w:t>
      </w:r>
    </w:p>
    <w:p w:rsidR="0066740F" w:rsidRDefault="0066740F" w:rsidP="0066740F">
      <w:pPr>
        <w:pStyle w:val="berschrift3"/>
      </w:pPr>
      <w:r>
        <w:t>Weitere Zuständigkeiten</w:t>
      </w:r>
    </w:p>
    <w:p w:rsidR="001D672A" w:rsidRDefault="001D672A" w:rsidP="001D672A"/>
    <w:p w:rsidR="001D672A" w:rsidRDefault="001D672A" w:rsidP="001D672A">
      <w:pPr>
        <w:pStyle w:val="Listenabsatz"/>
        <w:numPr>
          <w:ilvl w:val="0"/>
          <w:numId w:val="8"/>
        </w:numPr>
      </w:pPr>
      <w:r>
        <w:t>SAPGOF</w:t>
      </w:r>
    </w:p>
    <w:p w:rsidR="001D672A" w:rsidRDefault="001D672A" w:rsidP="001D672A">
      <w:pPr>
        <w:pStyle w:val="Listenabsatz"/>
        <w:numPr>
          <w:ilvl w:val="0"/>
          <w:numId w:val="8"/>
        </w:numPr>
      </w:pPr>
      <w:proofErr w:type="spellStart"/>
      <w:r>
        <w:t>Ghostscript</w:t>
      </w:r>
      <w:proofErr w:type="spellEnd"/>
    </w:p>
    <w:p w:rsidR="001D672A" w:rsidRDefault="001D672A" w:rsidP="001D672A">
      <w:pPr>
        <w:pStyle w:val="Listenabsatz"/>
        <w:numPr>
          <w:ilvl w:val="0"/>
          <w:numId w:val="8"/>
        </w:numPr>
      </w:pPr>
      <w:proofErr w:type="spellStart"/>
      <w:r>
        <w:t>Convert</w:t>
      </w:r>
      <w:proofErr w:type="spellEnd"/>
      <w:r>
        <w:t>-Libraries</w:t>
      </w:r>
    </w:p>
    <w:p w:rsidR="001D672A" w:rsidRDefault="001D672A" w:rsidP="001D672A">
      <w:pPr>
        <w:pStyle w:val="Listenabsatz"/>
        <w:numPr>
          <w:ilvl w:val="0"/>
          <w:numId w:val="8"/>
        </w:numPr>
      </w:pPr>
      <w:r>
        <w:t>GRIBS</w:t>
      </w:r>
    </w:p>
    <w:p w:rsidR="009D4D85" w:rsidRDefault="009D4D85" w:rsidP="001D672A">
      <w:pPr>
        <w:pStyle w:val="Listenabsatz"/>
        <w:numPr>
          <w:ilvl w:val="0"/>
          <w:numId w:val="8"/>
        </w:numPr>
      </w:pPr>
      <w:r>
        <w:t>SEALFONTS , Barcodes</w:t>
      </w:r>
    </w:p>
    <w:p w:rsidR="001D672A" w:rsidRDefault="001D672A" w:rsidP="001D672A">
      <w:pPr>
        <w:pStyle w:val="Listenabsatz"/>
        <w:numPr>
          <w:ilvl w:val="0"/>
          <w:numId w:val="8"/>
        </w:numPr>
      </w:pPr>
      <w:r>
        <w:t>PLOSSYS-Konverter</w:t>
      </w:r>
    </w:p>
    <w:p w:rsidR="001D672A" w:rsidRDefault="001D672A" w:rsidP="001D672A">
      <w:pPr>
        <w:pStyle w:val="Listenabsatz"/>
        <w:numPr>
          <w:ilvl w:val="0"/>
          <w:numId w:val="8"/>
        </w:numPr>
      </w:pPr>
      <w:r>
        <w:t xml:space="preserve">Windows Integration ( </w:t>
      </w:r>
      <w:r w:rsidR="009D4D85">
        <w:t xml:space="preserve">Druckertreiber, </w:t>
      </w:r>
      <w:r>
        <w:t>PS/PDF-Processing, Unicode )</w:t>
      </w:r>
    </w:p>
    <w:p w:rsidR="00366A43" w:rsidRPr="001D672A" w:rsidRDefault="00366A43" w:rsidP="001D672A">
      <w:pPr>
        <w:pStyle w:val="Listenabsatz"/>
        <w:numPr>
          <w:ilvl w:val="0"/>
          <w:numId w:val="8"/>
        </w:numPr>
      </w:pPr>
      <w:r>
        <w:t xml:space="preserve">Externe Bibliotheken ( 2D-Barcodes, </w:t>
      </w:r>
      <w:proofErr w:type="spellStart"/>
      <w:r>
        <w:t>LittleCMS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 )</w:t>
      </w:r>
    </w:p>
    <w:p w:rsidR="0066740F" w:rsidRPr="0066740F" w:rsidRDefault="0066740F" w:rsidP="0066740F">
      <w:pPr>
        <w:pStyle w:val="berschrift2"/>
      </w:pPr>
    </w:p>
    <w:sectPr w:rsidR="0066740F" w:rsidRPr="0066740F" w:rsidSect="00C8274B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803" w:rsidRDefault="00093803" w:rsidP="006F1909">
      <w:r>
        <w:separator/>
      </w:r>
    </w:p>
  </w:endnote>
  <w:endnote w:type="continuationSeparator" w:id="0">
    <w:p w:rsidR="00093803" w:rsidRDefault="00093803" w:rsidP="006F1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/>
    </w:tblPr>
    <w:tblGrid>
      <w:gridCol w:w="3794"/>
      <w:gridCol w:w="2268"/>
      <w:gridCol w:w="3791"/>
    </w:tblGrid>
    <w:tr w:rsidR="00093803" w:rsidRPr="00C8274B" w:rsidTr="00CA3836">
      <w:tc>
        <w:tcPr>
          <w:tcW w:w="3794" w:type="dxa"/>
          <w:tcBorders>
            <w:top w:val="single" w:sz="4" w:space="0" w:color="auto"/>
          </w:tcBorders>
          <w:vAlign w:val="center"/>
        </w:tcPr>
        <w:p w:rsidR="00093803" w:rsidRPr="009C52B3" w:rsidRDefault="00CD1276" w:rsidP="00C8274B">
          <w:fldSimple w:instr=" PAGE ">
            <w:r w:rsidR="00432349">
              <w:rPr>
                <w:noProof/>
              </w:rPr>
              <w:t>2</w:t>
            </w:r>
          </w:fldSimple>
          <w:r w:rsidR="00093803" w:rsidRPr="009C52B3">
            <w:t>/</w:t>
          </w:r>
          <w:fldSimple w:instr=" NUMPAGES ">
            <w:r w:rsidR="00432349">
              <w:rPr>
                <w:noProof/>
              </w:rPr>
              <w:t>4</w:t>
            </w:r>
          </w:fldSimple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:rsidR="00093803" w:rsidRPr="009C52B3" w:rsidRDefault="00093803" w:rsidP="00CA3836">
          <w:pPr>
            <w:tabs>
              <w:tab w:val="center" w:pos="1026"/>
            </w:tabs>
          </w:pPr>
          <w:r>
            <w:tab/>
          </w:r>
          <w:fldSimple w:instr=" SAVEDATE  \@ &quot;dd.MM.yyyy&quot;  \* MERGEFORMAT ">
            <w:r w:rsidR="00432349">
              <w:rPr>
                <w:noProof/>
              </w:rPr>
              <w:t>03.11.2011</w:t>
            </w:r>
          </w:fldSimple>
        </w:p>
      </w:tc>
      <w:tc>
        <w:tcPr>
          <w:tcW w:w="3791" w:type="dxa"/>
          <w:tcBorders>
            <w:top w:val="single" w:sz="4" w:space="0" w:color="auto"/>
          </w:tcBorders>
          <w:vAlign w:val="center"/>
        </w:tcPr>
        <w:p w:rsidR="00093803" w:rsidRPr="009C52B3" w:rsidRDefault="00CD1276" w:rsidP="00477636">
          <w:pPr>
            <w:jc w:val="right"/>
          </w:pPr>
          <w:sdt>
            <w:sdtPr>
              <w:alias w:val="Firma"/>
              <w:id w:val="3098976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093803" w:rsidRPr="009C52B3">
                <w:t>SEAL Systems</w:t>
              </w:r>
            </w:sdtContent>
          </w:sdt>
          <w:r w:rsidR="00093803" w:rsidRPr="009C52B3">
            <w:t xml:space="preserve">; </w:t>
          </w:r>
          <w:sdt>
            <w:sdtPr>
              <w:alias w:val="Autor"/>
              <w:id w:val="3487262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093803">
                <w:t>Wolfgang Lang</w:t>
              </w:r>
            </w:sdtContent>
          </w:sdt>
        </w:p>
      </w:tc>
    </w:tr>
    <w:tr w:rsidR="00093803" w:rsidRPr="00C8274B" w:rsidTr="00C8274B">
      <w:tc>
        <w:tcPr>
          <w:tcW w:w="9853" w:type="dxa"/>
          <w:gridSpan w:val="3"/>
        </w:tcPr>
        <w:p w:rsidR="00093803" w:rsidRDefault="00093803" w:rsidP="002327B6">
          <w:pPr>
            <w:pStyle w:val="FuzeileDateiname"/>
            <w:rPr>
              <w:sz w:val="16"/>
            </w:rPr>
          </w:pPr>
        </w:p>
      </w:tc>
    </w:tr>
  </w:tbl>
  <w:p w:rsidR="00093803" w:rsidRPr="00C8274B" w:rsidRDefault="00093803" w:rsidP="00C8274B">
    <w:pPr>
      <w:pStyle w:val="Fuzeile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/>
    </w:tblPr>
    <w:tblGrid>
      <w:gridCol w:w="3794"/>
      <w:gridCol w:w="2268"/>
      <w:gridCol w:w="3685"/>
    </w:tblGrid>
    <w:tr w:rsidR="00093803" w:rsidRPr="00C8274B" w:rsidTr="00CA3836">
      <w:tc>
        <w:tcPr>
          <w:tcW w:w="3794" w:type="dxa"/>
          <w:tcBorders>
            <w:top w:val="single" w:sz="4" w:space="0" w:color="auto"/>
          </w:tcBorders>
        </w:tcPr>
        <w:p w:rsidR="00093803" w:rsidRPr="009C52B3" w:rsidRDefault="00CD1276" w:rsidP="00477636">
          <w:sdt>
            <w:sdtPr>
              <w:alias w:val="Firma"/>
              <w:id w:val="34872606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093803">
                <w:t>SEAL Systems</w:t>
              </w:r>
            </w:sdtContent>
          </w:sdt>
          <w:r w:rsidR="00093803" w:rsidRPr="009C52B3">
            <w:t xml:space="preserve">; </w:t>
          </w:r>
          <w:sdt>
            <w:sdtPr>
              <w:alias w:val="Autor"/>
              <w:id w:val="3487261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093803">
                <w:t>Wolfgang Lang</w:t>
              </w:r>
            </w:sdtContent>
          </w:sdt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:rsidR="00093803" w:rsidRPr="009C52B3" w:rsidRDefault="00093803" w:rsidP="00B716AE">
          <w:pPr>
            <w:tabs>
              <w:tab w:val="center" w:pos="1026"/>
            </w:tabs>
          </w:pPr>
          <w:r>
            <w:tab/>
          </w:r>
          <w:fldSimple w:instr=" SAVEDATE  \@ &quot;dd.MM.yyyy&quot;  \* MERGEFORMAT ">
            <w:r w:rsidR="00432349">
              <w:rPr>
                <w:noProof/>
              </w:rPr>
              <w:t>03.11.2011</w:t>
            </w:r>
          </w:fldSimple>
        </w:p>
      </w:tc>
      <w:tc>
        <w:tcPr>
          <w:tcW w:w="3685" w:type="dxa"/>
          <w:tcBorders>
            <w:top w:val="single" w:sz="4" w:space="0" w:color="auto"/>
          </w:tcBorders>
          <w:vAlign w:val="center"/>
        </w:tcPr>
        <w:p w:rsidR="00093803" w:rsidRPr="009C52B3" w:rsidRDefault="00CD1276" w:rsidP="00C8274B">
          <w:pPr>
            <w:jc w:val="right"/>
          </w:pPr>
          <w:fldSimple w:instr=" PAGE ">
            <w:r w:rsidR="00432349">
              <w:rPr>
                <w:noProof/>
              </w:rPr>
              <w:t>3</w:t>
            </w:r>
          </w:fldSimple>
          <w:r w:rsidR="00093803" w:rsidRPr="009C52B3">
            <w:t>/</w:t>
          </w:r>
          <w:fldSimple w:instr=" NUMPAGES ">
            <w:r w:rsidR="00432349">
              <w:rPr>
                <w:noProof/>
              </w:rPr>
              <w:t>4</w:t>
            </w:r>
          </w:fldSimple>
        </w:p>
      </w:tc>
    </w:tr>
    <w:tr w:rsidR="00093803" w:rsidRPr="00C8274B" w:rsidTr="00F370D4">
      <w:tc>
        <w:tcPr>
          <w:tcW w:w="9747" w:type="dxa"/>
          <w:gridSpan w:val="3"/>
        </w:tcPr>
        <w:p w:rsidR="00093803" w:rsidRDefault="00093803" w:rsidP="002327B6">
          <w:pPr>
            <w:pStyle w:val="FuzeileDateiname"/>
            <w:rPr>
              <w:sz w:val="16"/>
            </w:rPr>
          </w:pPr>
        </w:p>
      </w:tc>
    </w:tr>
  </w:tbl>
  <w:p w:rsidR="00093803" w:rsidRPr="008D6C24" w:rsidRDefault="00093803" w:rsidP="00B95131">
    <w:pPr>
      <w:tabs>
        <w:tab w:val="center" w:pos="4820"/>
        <w:tab w:val="right" w:pos="9639"/>
      </w:tabs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803" w:rsidRDefault="00093803" w:rsidP="006F1909">
      <w:r>
        <w:separator/>
      </w:r>
    </w:p>
  </w:footnote>
  <w:footnote w:type="continuationSeparator" w:id="0">
    <w:p w:rsidR="00093803" w:rsidRDefault="00093803" w:rsidP="006F19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36"/>
      <w:gridCol w:w="6311"/>
    </w:tblGrid>
    <w:tr w:rsidR="00093803" w:rsidTr="00C8274B">
      <w:trPr>
        <w:trHeight w:val="851"/>
      </w:trPr>
      <w:tc>
        <w:tcPr>
          <w:tcW w:w="0" w:type="auto"/>
          <w:vAlign w:val="center"/>
        </w:tcPr>
        <w:p w:rsidR="00093803" w:rsidRDefault="00093803" w:rsidP="00B95131">
          <w:pPr>
            <w:pStyle w:val="Kopfzeile"/>
            <w:spacing w:after="120"/>
            <w:jc w:val="center"/>
          </w:pPr>
          <w:r w:rsidRPr="00F37221">
            <w:rPr>
              <w:noProof/>
              <w:lang w:eastAsia="de-DE"/>
            </w:rPr>
            <w:drawing>
              <wp:inline distT="0" distB="0" distL="0" distR="0">
                <wp:extent cx="2025650" cy="412750"/>
                <wp:effectExtent l="19050" t="0" r="0" b="0"/>
                <wp:docPr id="3" name="Bild 4" descr="../../office/grafiken/seal/SEAL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office/grafiken/seal/SEAL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6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1" w:type="dxa"/>
          <w:vAlign w:val="bottom"/>
        </w:tcPr>
        <w:p w:rsidR="00093803" w:rsidRDefault="00093803" w:rsidP="00C8274B">
          <w:pPr>
            <w:jc w:val="right"/>
          </w:pPr>
        </w:p>
      </w:tc>
    </w:tr>
  </w:tbl>
  <w:p w:rsidR="00093803" w:rsidRPr="00F370D4" w:rsidRDefault="00093803" w:rsidP="00F370D4">
    <w:pPr>
      <w:pStyle w:val="Kopfzeile"/>
      <w:spacing w:after="12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311"/>
      <w:gridCol w:w="3436"/>
    </w:tblGrid>
    <w:tr w:rsidR="00093803" w:rsidTr="00C8274B">
      <w:trPr>
        <w:trHeight w:val="851"/>
      </w:trPr>
      <w:tc>
        <w:tcPr>
          <w:tcW w:w="6311" w:type="dxa"/>
          <w:vAlign w:val="bottom"/>
        </w:tcPr>
        <w:p w:rsidR="00093803" w:rsidRDefault="00093803" w:rsidP="00B95131">
          <w:pPr>
            <w:jc w:val="right"/>
          </w:pPr>
        </w:p>
      </w:tc>
      <w:tc>
        <w:tcPr>
          <w:tcW w:w="3402" w:type="dxa"/>
          <w:vAlign w:val="center"/>
        </w:tcPr>
        <w:p w:rsidR="00093803" w:rsidRDefault="00093803" w:rsidP="00C8274B">
          <w:pPr>
            <w:pStyle w:val="Kopfzeile"/>
            <w:spacing w:after="120"/>
            <w:jc w:val="center"/>
          </w:pPr>
          <w:r w:rsidRPr="00B95131">
            <w:rPr>
              <w:noProof/>
              <w:lang w:eastAsia="de-DE"/>
            </w:rPr>
            <w:drawing>
              <wp:inline distT="0" distB="0" distL="0" distR="0">
                <wp:extent cx="2025650" cy="412750"/>
                <wp:effectExtent l="19050" t="0" r="0" b="0"/>
                <wp:docPr id="6" name="Bild 4" descr="../../office/grafiken/seal/SEAL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office/grafiken/seal/SEAL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6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93803" w:rsidRPr="00C8274B" w:rsidRDefault="00093803" w:rsidP="00B95131">
    <w:pPr>
      <w:pStyle w:val="Kopfzeile"/>
      <w:spacing w:after="12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0E55"/>
    <w:multiLevelType w:val="hybridMultilevel"/>
    <w:tmpl w:val="20CCB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A6159"/>
    <w:multiLevelType w:val="hybridMultilevel"/>
    <w:tmpl w:val="D56E9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B039E"/>
    <w:multiLevelType w:val="hybridMultilevel"/>
    <w:tmpl w:val="4D2E3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F1E"/>
    <w:multiLevelType w:val="hybridMultilevel"/>
    <w:tmpl w:val="F7CCFF3C"/>
    <w:lvl w:ilvl="0" w:tplc="512200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17C75"/>
    <w:multiLevelType w:val="hybridMultilevel"/>
    <w:tmpl w:val="5738653C"/>
    <w:lvl w:ilvl="0" w:tplc="65225C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9622B30"/>
    <w:multiLevelType w:val="hybridMultilevel"/>
    <w:tmpl w:val="393E7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E5A1A"/>
    <w:multiLevelType w:val="hybridMultilevel"/>
    <w:tmpl w:val="C41AB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356D1"/>
    <w:multiLevelType w:val="hybridMultilevel"/>
    <w:tmpl w:val="652CAC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15713"/>
  </w:hdrShapeDefaults>
  <w:footnotePr>
    <w:footnote w:id="-1"/>
    <w:footnote w:id="0"/>
  </w:footnotePr>
  <w:endnotePr>
    <w:endnote w:id="-1"/>
    <w:endnote w:id="0"/>
  </w:endnotePr>
  <w:compat/>
  <w:rsids>
    <w:rsidRoot w:val="0066740F"/>
    <w:rsid w:val="0004036E"/>
    <w:rsid w:val="00046D06"/>
    <w:rsid w:val="00074480"/>
    <w:rsid w:val="00093803"/>
    <w:rsid w:val="000A5E6A"/>
    <w:rsid w:val="000B6669"/>
    <w:rsid w:val="000D0686"/>
    <w:rsid w:val="000D2B44"/>
    <w:rsid w:val="001027F3"/>
    <w:rsid w:val="001141D0"/>
    <w:rsid w:val="001328E0"/>
    <w:rsid w:val="00140122"/>
    <w:rsid w:val="00155558"/>
    <w:rsid w:val="0016516E"/>
    <w:rsid w:val="00172366"/>
    <w:rsid w:val="00181747"/>
    <w:rsid w:val="00191440"/>
    <w:rsid w:val="0019178F"/>
    <w:rsid w:val="001C7129"/>
    <w:rsid w:val="001D0D3D"/>
    <w:rsid w:val="001D672A"/>
    <w:rsid w:val="001F3A82"/>
    <w:rsid w:val="001F42D2"/>
    <w:rsid w:val="001F5C77"/>
    <w:rsid w:val="00200C9B"/>
    <w:rsid w:val="00202A39"/>
    <w:rsid w:val="002327B6"/>
    <w:rsid w:val="00250E08"/>
    <w:rsid w:val="00252261"/>
    <w:rsid w:val="002648E4"/>
    <w:rsid w:val="00287842"/>
    <w:rsid w:val="002B2640"/>
    <w:rsid w:val="002B773D"/>
    <w:rsid w:val="002E0C51"/>
    <w:rsid w:val="003261CD"/>
    <w:rsid w:val="00335945"/>
    <w:rsid w:val="003503DA"/>
    <w:rsid w:val="00366A43"/>
    <w:rsid w:val="0037219A"/>
    <w:rsid w:val="0037786F"/>
    <w:rsid w:val="00392CB1"/>
    <w:rsid w:val="0039464D"/>
    <w:rsid w:val="003C51EB"/>
    <w:rsid w:val="003F640D"/>
    <w:rsid w:val="003F74E1"/>
    <w:rsid w:val="00405C2C"/>
    <w:rsid w:val="00421564"/>
    <w:rsid w:val="00432349"/>
    <w:rsid w:val="00433856"/>
    <w:rsid w:val="004641A9"/>
    <w:rsid w:val="00467CF8"/>
    <w:rsid w:val="00473551"/>
    <w:rsid w:val="00474CC6"/>
    <w:rsid w:val="00477636"/>
    <w:rsid w:val="00480CB9"/>
    <w:rsid w:val="00497CD5"/>
    <w:rsid w:val="004A369B"/>
    <w:rsid w:val="004A5316"/>
    <w:rsid w:val="004E1C97"/>
    <w:rsid w:val="004F1749"/>
    <w:rsid w:val="004F22E1"/>
    <w:rsid w:val="0050720A"/>
    <w:rsid w:val="005264A7"/>
    <w:rsid w:val="00556334"/>
    <w:rsid w:val="00561BAA"/>
    <w:rsid w:val="00591EC9"/>
    <w:rsid w:val="005A1D80"/>
    <w:rsid w:val="005B1A9A"/>
    <w:rsid w:val="005B2C62"/>
    <w:rsid w:val="005B4968"/>
    <w:rsid w:val="005B7193"/>
    <w:rsid w:val="005F273C"/>
    <w:rsid w:val="005F2DF0"/>
    <w:rsid w:val="00610896"/>
    <w:rsid w:val="0064293D"/>
    <w:rsid w:val="006640FC"/>
    <w:rsid w:val="0066740F"/>
    <w:rsid w:val="00694C45"/>
    <w:rsid w:val="006F1909"/>
    <w:rsid w:val="00701B3F"/>
    <w:rsid w:val="00713027"/>
    <w:rsid w:val="00713CB2"/>
    <w:rsid w:val="00723253"/>
    <w:rsid w:val="00771859"/>
    <w:rsid w:val="00781A06"/>
    <w:rsid w:val="00782E83"/>
    <w:rsid w:val="007D1694"/>
    <w:rsid w:val="00821D27"/>
    <w:rsid w:val="0083250D"/>
    <w:rsid w:val="00843D82"/>
    <w:rsid w:val="008A576F"/>
    <w:rsid w:val="008A6323"/>
    <w:rsid w:val="008B236B"/>
    <w:rsid w:val="008C39AD"/>
    <w:rsid w:val="008C6D3B"/>
    <w:rsid w:val="008D503D"/>
    <w:rsid w:val="008D6C24"/>
    <w:rsid w:val="008D7C37"/>
    <w:rsid w:val="009511F3"/>
    <w:rsid w:val="00974949"/>
    <w:rsid w:val="00974A71"/>
    <w:rsid w:val="009925A7"/>
    <w:rsid w:val="009A4B81"/>
    <w:rsid w:val="009B11FA"/>
    <w:rsid w:val="009C52B3"/>
    <w:rsid w:val="009D4D85"/>
    <w:rsid w:val="009E0EDD"/>
    <w:rsid w:val="00A22CEF"/>
    <w:rsid w:val="00A50E71"/>
    <w:rsid w:val="00A81EB6"/>
    <w:rsid w:val="00A92590"/>
    <w:rsid w:val="00AB5A1E"/>
    <w:rsid w:val="00AE2C6E"/>
    <w:rsid w:val="00AF3CA1"/>
    <w:rsid w:val="00B044DE"/>
    <w:rsid w:val="00B13E2E"/>
    <w:rsid w:val="00B17353"/>
    <w:rsid w:val="00B27244"/>
    <w:rsid w:val="00B42989"/>
    <w:rsid w:val="00B434A9"/>
    <w:rsid w:val="00B44089"/>
    <w:rsid w:val="00B46132"/>
    <w:rsid w:val="00B50D80"/>
    <w:rsid w:val="00B51516"/>
    <w:rsid w:val="00B716AE"/>
    <w:rsid w:val="00B83602"/>
    <w:rsid w:val="00B95131"/>
    <w:rsid w:val="00BA1B17"/>
    <w:rsid w:val="00BB04F5"/>
    <w:rsid w:val="00BB6324"/>
    <w:rsid w:val="00BE4DA4"/>
    <w:rsid w:val="00C63E78"/>
    <w:rsid w:val="00C8274B"/>
    <w:rsid w:val="00CA26CF"/>
    <w:rsid w:val="00CA3836"/>
    <w:rsid w:val="00CB53A4"/>
    <w:rsid w:val="00CD0B5A"/>
    <w:rsid w:val="00CD1276"/>
    <w:rsid w:val="00CF1C86"/>
    <w:rsid w:val="00D35257"/>
    <w:rsid w:val="00D677A9"/>
    <w:rsid w:val="00D90510"/>
    <w:rsid w:val="00DA770E"/>
    <w:rsid w:val="00DB5C9B"/>
    <w:rsid w:val="00DC3505"/>
    <w:rsid w:val="00DF3A77"/>
    <w:rsid w:val="00E07BC8"/>
    <w:rsid w:val="00E507C2"/>
    <w:rsid w:val="00E60CF7"/>
    <w:rsid w:val="00E923D8"/>
    <w:rsid w:val="00E9796C"/>
    <w:rsid w:val="00EA19F5"/>
    <w:rsid w:val="00EF3CA4"/>
    <w:rsid w:val="00F100BB"/>
    <w:rsid w:val="00F127F3"/>
    <w:rsid w:val="00F17124"/>
    <w:rsid w:val="00F23321"/>
    <w:rsid w:val="00F23F72"/>
    <w:rsid w:val="00F32C02"/>
    <w:rsid w:val="00F370D4"/>
    <w:rsid w:val="00F37221"/>
    <w:rsid w:val="00F43239"/>
    <w:rsid w:val="00F66829"/>
    <w:rsid w:val="00F67220"/>
    <w:rsid w:val="00F86339"/>
    <w:rsid w:val="00FE6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836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776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77636"/>
    <w:pPr>
      <w:spacing w:before="200"/>
      <w:outlineLvl w:val="1"/>
    </w:pPr>
    <w:rPr>
      <w:bCs w:val="0"/>
      <w:color w:val="4F81BD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77636"/>
    <w:pPr>
      <w:outlineLvl w:val="2"/>
    </w:pPr>
    <w:rPr>
      <w:bCs/>
      <w:sz w:val="2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77636"/>
    <w:pPr>
      <w:outlineLvl w:val="3"/>
    </w:pPr>
    <w:rPr>
      <w:bCs w:val="0"/>
      <w:i/>
      <w:iCs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77636"/>
    <w:pPr>
      <w:outlineLvl w:val="4"/>
    </w:pPr>
    <w:rPr>
      <w:b w:val="0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77636"/>
    <w:pPr>
      <w:outlineLvl w:val="5"/>
    </w:pPr>
    <w:rPr>
      <w:i w:val="0"/>
      <w:iCs w:val="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776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76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F1909"/>
  </w:style>
  <w:style w:type="paragraph" w:styleId="Fuzeile">
    <w:name w:val="footer"/>
    <w:basedOn w:val="Standard"/>
    <w:link w:val="FuzeileZchn"/>
    <w:uiPriority w:val="99"/>
    <w:unhideWhenUsed/>
    <w:rsid w:val="004776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F19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6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1909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77636"/>
    <w:rPr>
      <w:color w:val="808080"/>
    </w:rPr>
  </w:style>
  <w:style w:type="table" w:styleId="Tabellengitternetz">
    <w:name w:val="Table Grid"/>
    <w:basedOn w:val="NormaleTabelle"/>
    <w:uiPriority w:val="59"/>
    <w:rsid w:val="00477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rsid w:val="00843D82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77636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7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77636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77636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7636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77636"/>
    <w:rPr>
      <w:rFonts w:asciiTheme="majorHAnsi" w:eastAsiaTheme="majorEastAsia" w:hAnsiTheme="majorHAnsi" w:cstheme="majorBidi"/>
      <w:b/>
      <w:i/>
      <w:iCs/>
      <w:color w:val="4F81BD" w:themeColor="accent1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77636"/>
    <w:rPr>
      <w:rFonts w:asciiTheme="majorHAnsi" w:eastAsiaTheme="majorEastAsia" w:hAnsiTheme="majorHAnsi" w:cstheme="majorBidi"/>
      <w:i/>
      <w:iCs/>
      <w:color w:val="4F81BD" w:themeColor="accent1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77636"/>
    <w:rPr>
      <w:rFonts w:asciiTheme="majorHAnsi" w:eastAsiaTheme="majorEastAsia" w:hAnsiTheme="majorHAnsi" w:cstheme="majorBidi"/>
      <w:color w:val="4F81BD" w:themeColor="accent1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7763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7763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7763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477636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477636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unhideWhenUsed/>
    <w:rsid w:val="00477636"/>
    <w:pPr>
      <w:spacing w:after="100"/>
      <w:ind w:left="1100"/>
    </w:pPr>
  </w:style>
  <w:style w:type="character" w:customStyle="1" w:styleId="berschrift7Zchn">
    <w:name w:val="Überschrift 7 Zchn"/>
    <w:basedOn w:val="Absatz-Standardschriftart"/>
    <w:link w:val="berschrift7"/>
    <w:uiPriority w:val="9"/>
    <w:rsid w:val="004776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FuzeileDateiname">
    <w:name w:val="Fußzeile Dateiname"/>
    <w:basedOn w:val="Fuzeile"/>
    <w:rsid w:val="002327B6"/>
    <w:rPr>
      <w:rFonts w:ascii="Courier New" w:hAnsi="Courier New"/>
      <w:sz w:val="12"/>
    </w:rPr>
  </w:style>
  <w:style w:type="paragraph" w:styleId="Listenabsatz">
    <w:name w:val="List Paragraph"/>
    <w:basedOn w:val="Standard"/>
    <w:uiPriority w:val="34"/>
    <w:qFormat/>
    <w:rsid w:val="0066740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25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ki/bin/view/SE/Zust%e4ndigkeitsListeODD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ira.sealsystems.de/jira/browse/RSC-19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kumente%20und%20Einstellungen\poersch\Anwendungsdaten\office\grafiken\seal\SEAL.wmf" TargetMode="External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kumente%20und%20Einstellungen\poersch\Anwendungsdaten\office\grafiken\seal\SEAL.wmf" TargetMode="External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98548-8682-4A1A-962C-4BDBD17E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5141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SEAL Systems</Company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Lang</dc:creator>
  <cp:lastModifiedBy>Wolfgang Lang</cp:lastModifiedBy>
  <cp:revision>50</cp:revision>
  <dcterms:created xsi:type="dcterms:W3CDTF">2011-10-12T08:25:00Z</dcterms:created>
  <dcterms:modified xsi:type="dcterms:W3CDTF">2011-11-04T09:47:00Z</dcterms:modified>
</cp:coreProperties>
</file>